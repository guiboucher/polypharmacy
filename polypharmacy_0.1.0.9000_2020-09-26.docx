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0FA6E" w14:textId="77777777" w:rsidR="00975E64" w:rsidRDefault="00975E64">
      <w:pPr>
        <w:pStyle w:val="Corpsdetexte"/>
      </w:pPr>
    </w:p>
    <w:p w14:paraId="20942A33" w14:textId="77777777" w:rsidR="00975E64" w:rsidRDefault="00975E64">
      <w:pPr>
        <w:pStyle w:val="Corpsdetexte"/>
      </w:pPr>
    </w:p>
    <w:p w14:paraId="6F23B101" w14:textId="77777777" w:rsidR="00975E64" w:rsidRDefault="00975E64">
      <w:pPr>
        <w:pStyle w:val="Corpsdetexte"/>
      </w:pPr>
    </w:p>
    <w:p w14:paraId="474A6255" w14:textId="77777777" w:rsidR="00975E64" w:rsidRDefault="00975E64">
      <w:pPr>
        <w:pStyle w:val="Corpsdetexte"/>
      </w:pPr>
    </w:p>
    <w:p w14:paraId="0BAB312C" w14:textId="77777777" w:rsidR="00975E64" w:rsidRDefault="00975E64">
      <w:pPr>
        <w:pStyle w:val="Corpsdetexte"/>
      </w:pPr>
    </w:p>
    <w:p w14:paraId="418A13BD" w14:textId="77777777" w:rsidR="00975E64" w:rsidRDefault="00975E64">
      <w:pPr>
        <w:pStyle w:val="Corpsdetexte"/>
      </w:pPr>
    </w:p>
    <w:p w14:paraId="692420AF" w14:textId="77777777" w:rsidR="00975E64" w:rsidRDefault="00975E64">
      <w:pPr>
        <w:pStyle w:val="Corpsdetexte"/>
      </w:pPr>
    </w:p>
    <w:p w14:paraId="2A06D06A" w14:textId="77777777" w:rsidR="00975E64" w:rsidRDefault="00975E64">
      <w:pPr>
        <w:pStyle w:val="Corpsdetexte"/>
      </w:pPr>
    </w:p>
    <w:p w14:paraId="62762921" w14:textId="77777777" w:rsidR="00975E64" w:rsidRDefault="00975E64">
      <w:pPr>
        <w:pStyle w:val="Corpsdetexte"/>
      </w:pPr>
    </w:p>
    <w:p w14:paraId="6A14C0C9" w14:textId="77777777" w:rsidR="00975E64" w:rsidRDefault="00E223C8">
      <w:pPr>
        <w:spacing w:before="270"/>
        <w:ind w:left="1091" w:right="1545"/>
        <w:jc w:val="center"/>
        <w:rPr>
          <w:b/>
          <w:sz w:val="41"/>
        </w:rPr>
      </w:pPr>
      <w:r>
        <w:rPr>
          <w:b/>
          <w:sz w:val="41"/>
        </w:rPr>
        <w:t>Package ‘polypharmacy’</w:t>
      </w:r>
    </w:p>
    <w:p w14:paraId="3934CB24" w14:textId="77777777" w:rsidR="00975E64" w:rsidRDefault="00975E64">
      <w:pPr>
        <w:pStyle w:val="Corpsdetexte"/>
        <w:spacing w:before="2"/>
        <w:rPr>
          <w:b/>
          <w:sz w:val="24"/>
        </w:rPr>
      </w:pPr>
    </w:p>
    <w:p w14:paraId="3962020A" w14:textId="77777777" w:rsidR="00975E64" w:rsidRDefault="00E223C8">
      <w:pPr>
        <w:spacing w:before="97"/>
        <w:ind w:left="1091" w:right="1545"/>
        <w:jc w:val="center"/>
        <w:rPr>
          <w:sz w:val="24"/>
        </w:rPr>
      </w:pPr>
      <w:r>
        <w:rPr>
          <w:sz w:val="24"/>
        </w:rPr>
        <w:t>September 25, 2020</w:t>
      </w:r>
    </w:p>
    <w:p w14:paraId="7FF50AED" w14:textId="77777777" w:rsidR="00975E64" w:rsidRDefault="00E223C8">
      <w:pPr>
        <w:spacing w:before="157"/>
        <w:ind w:left="326"/>
        <w:rPr>
          <w:sz w:val="20"/>
        </w:rPr>
      </w:pPr>
      <w:r>
        <w:rPr>
          <w:b/>
          <w:sz w:val="20"/>
        </w:rPr>
        <w:t xml:space="preserve">Type </w:t>
      </w:r>
      <w:r>
        <w:rPr>
          <w:sz w:val="20"/>
        </w:rPr>
        <w:t>Package</w:t>
      </w:r>
    </w:p>
    <w:p w14:paraId="76B1295E" w14:textId="77777777" w:rsidR="00975E64" w:rsidRDefault="00E223C8">
      <w:pPr>
        <w:spacing w:before="162"/>
        <w:ind w:left="326"/>
        <w:rPr>
          <w:sz w:val="20"/>
        </w:rPr>
      </w:pPr>
      <w:r>
        <w:rPr>
          <w:b/>
          <w:sz w:val="20"/>
        </w:rPr>
        <w:t xml:space="preserve">Version </w:t>
      </w:r>
      <w:r>
        <w:rPr>
          <w:sz w:val="20"/>
        </w:rPr>
        <w:t>0.1.0.9000</w:t>
      </w:r>
    </w:p>
    <w:p w14:paraId="058D0459" w14:textId="77777777" w:rsidR="00975E64" w:rsidRDefault="00E223C8">
      <w:pPr>
        <w:pStyle w:val="Corpsdetexte"/>
        <w:spacing w:before="162"/>
        <w:ind w:left="326"/>
      </w:pPr>
      <w:r>
        <w:rPr>
          <w:b/>
        </w:rPr>
        <w:t xml:space="preserve">Title </w:t>
      </w:r>
      <w:r>
        <w:t>Calculate indicators of polypharmacy</w:t>
      </w:r>
    </w:p>
    <w:p w14:paraId="0DEC6DED" w14:textId="77777777" w:rsidR="00975E64" w:rsidRDefault="00E223C8">
      <w:pPr>
        <w:pStyle w:val="Corpsdetexte"/>
        <w:spacing w:before="162" w:line="249" w:lineRule="auto"/>
        <w:ind w:left="825" w:right="779" w:hanging="499"/>
      </w:pPr>
      <w:r>
        <w:rPr>
          <w:b/>
        </w:rPr>
        <w:t xml:space="preserve">Description </w:t>
      </w:r>
      <w:proofErr w:type="spellStart"/>
      <w:r>
        <w:t>Analyse</w:t>
      </w:r>
      <w:proofErr w:type="spellEnd"/>
      <w:r>
        <w:t xml:space="preserve"> prescription drugs deliveries to calculate several indicators of polypharmacy </w:t>
      </w:r>
      <w:proofErr w:type="spellStart"/>
      <w:r>
        <w:t>cor</w:t>
      </w:r>
      <w:proofErr w:type="spellEnd"/>
      <w:r>
        <w:t>- responding to the various definitions found in the literature.</w:t>
      </w:r>
    </w:p>
    <w:p w14:paraId="4241DB4A" w14:textId="77777777" w:rsidR="00975E64" w:rsidRPr="00305EE0" w:rsidRDefault="00E223C8">
      <w:pPr>
        <w:spacing w:before="139"/>
        <w:ind w:left="326"/>
        <w:rPr>
          <w:rFonts w:ascii="SimSun"/>
          <w:sz w:val="20"/>
          <w:lang w:val="fr-CA"/>
        </w:rPr>
      </w:pPr>
      <w:proofErr w:type="spellStart"/>
      <w:r w:rsidRPr="00305EE0">
        <w:rPr>
          <w:b/>
          <w:sz w:val="20"/>
          <w:lang w:val="fr-CA"/>
        </w:rPr>
        <w:t>Maintainer</w:t>
      </w:r>
      <w:proofErr w:type="spellEnd"/>
      <w:r w:rsidRPr="00305EE0">
        <w:rPr>
          <w:b/>
          <w:sz w:val="20"/>
          <w:lang w:val="fr-CA"/>
        </w:rPr>
        <w:t xml:space="preserve"> </w:t>
      </w:r>
      <w:r w:rsidRPr="00305EE0">
        <w:rPr>
          <w:sz w:val="20"/>
          <w:lang w:val="fr-CA"/>
        </w:rPr>
        <w:t xml:space="preserve">Guillaume Boucher </w:t>
      </w:r>
      <w:hyperlink r:id="rId6">
        <w:r w:rsidRPr="00305EE0">
          <w:rPr>
            <w:rFonts w:ascii="SimSun"/>
            <w:sz w:val="20"/>
            <w:lang w:val="fr-CA"/>
          </w:rPr>
          <w:t>&lt;guiboucher8@gmail.com&gt;</w:t>
        </w:r>
      </w:hyperlink>
    </w:p>
    <w:p w14:paraId="73867694" w14:textId="77777777" w:rsidR="00975E64" w:rsidRPr="00305EE0" w:rsidRDefault="00975E64">
      <w:pPr>
        <w:pStyle w:val="Corpsdetexte"/>
        <w:spacing w:before="7"/>
        <w:rPr>
          <w:rFonts w:ascii="SimSun"/>
          <w:sz w:val="22"/>
          <w:lang w:val="fr-CA"/>
        </w:rPr>
      </w:pPr>
    </w:p>
    <w:p w14:paraId="087FFDA9" w14:textId="77777777" w:rsidR="00975E64" w:rsidRDefault="00E223C8">
      <w:pPr>
        <w:pStyle w:val="Corpsdetexte"/>
        <w:ind w:left="326"/>
        <w:rPr>
          <w:rFonts w:ascii="SimSun"/>
        </w:rPr>
      </w:pPr>
      <w:proofErr w:type="spellStart"/>
      <w:r>
        <w:rPr>
          <w:b/>
        </w:rPr>
        <w:t>BugReports</w:t>
      </w:r>
      <w:proofErr w:type="spellEnd"/>
      <w:r>
        <w:rPr>
          <w:b/>
        </w:rPr>
        <w:t xml:space="preserve"> </w:t>
      </w:r>
      <w:hyperlink r:id="rId7">
        <w:r>
          <w:rPr>
            <w:rFonts w:ascii="SimSun"/>
            <w:color w:val="B20000"/>
          </w:rPr>
          <w:t>https://github.com/guiboucher/polypharmacy/issues</w:t>
        </w:r>
      </w:hyperlink>
    </w:p>
    <w:p w14:paraId="3132F378" w14:textId="77777777" w:rsidR="00975E64" w:rsidRDefault="00E223C8">
      <w:pPr>
        <w:spacing w:before="149"/>
        <w:ind w:left="326"/>
        <w:rPr>
          <w:sz w:val="20"/>
        </w:rPr>
      </w:pPr>
      <w:r>
        <w:rPr>
          <w:b/>
          <w:sz w:val="20"/>
        </w:rPr>
        <w:t xml:space="preserve">License </w:t>
      </w:r>
      <w:r>
        <w:rPr>
          <w:sz w:val="20"/>
        </w:rPr>
        <w:t>GPL-3 + file LICENSE</w:t>
      </w:r>
    </w:p>
    <w:p w14:paraId="0AB3097B" w14:textId="77777777" w:rsidR="00975E64" w:rsidRDefault="00E223C8">
      <w:pPr>
        <w:pStyle w:val="Corpsdetexte"/>
        <w:spacing w:before="162" w:line="249" w:lineRule="auto"/>
        <w:ind w:left="825" w:right="6284" w:hanging="499"/>
      </w:pPr>
      <w:r>
        <w:rPr>
          <w:b/>
        </w:rPr>
        <w:t xml:space="preserve">Imports </w:t>
      </w:r>
      <w:proofErr w:type="spellStart"/>
      <w:proofErr w:type="gramStart"/>
      <w:r>
        <w:t>data.table</w:t>
      </w:r>
      <w:proofErr w:type="spellEnd"/>
      <w:proofErr w:type="gramEnd"/>
      <w:r>
        <w:t xml:space="preserve"> (&gt;= 1.13.0), </w:t>
      </w:r>
      <w:proofErr w:type="spellStart"/>
      <w:r>
        <w:t>lubridate</w:t>
      </w:r>
      <w:proofErr w:type="spellEnd"/>
      <w:r>
        <w:t xml:space="preserve"> (&gt;= 1.7.9)</w:t>
      </w:r>
    </w:p>
    <w:p w14:paraId="117F60B8" w14:textId="77777777" w:rsidR="00975E64" w:rsidRDefault="00E223C8">
      <w:pPr>
        <w:spacing w:before="152"/>
        <w:ind w:left="326"/>
        <w:rPr>
          <w:sz w:val="20"/>
        </w:rPr>
      </w:pPr>
      <w:proofErr w:type="spellStart"/>
      <w:r>
        <w:rPr>
          <w:b/>
          <w:sz w:val="20"/>
        </w:rPr>
        <w:t>Roxygen</w:t>
      </w:r>
      <w:proofErr w:type="spellEnd"/>
      <w:r>
        <w:rPr>
          <w:b/>
          <w:sz w:val="20"/>
        </w:rPr>
        <w:t xml:space="preserve"> </w:t>
      </w:r>
      <w:proofErr w:type="gramStart"/>
      <w:r>
        <w:rPr>
          <w:sz w:val="20"/>
        </w:rPr>
        <w:t>list(</w:t>
      </w:r>
      <w:proofErr w:type="gramEnd"/>
      <w:r>
        <w:rPr>
          <w:sz w:val="20"/>
        </w:rPr>
        <w:t>markdown = TRUE)</w:t>
      </w:r>
    </w:p>
    <w:p w14:paraId="5EAE2CB0" w14:textId="77777777" w:rsidR="00975E64" w:rsidRDefault="00E223C8">
      <w:pPr>
        <w:spacing w:before="2" w:line="390" w:lineRule="atLeast"/>
        <w:ind w:left="326" w:right="7116"/>
        <w:rPr>
          <w:sz w:val="20"/>
        </w:rPr>
      </w:pPr>
      <w:proofErr w:type="spellStart"/>
      <w:r>
        <w:rPr>
          <w:b/>
          <w:sz w:val="20"/>
        </w:rPr>
        <w:t>RoxygenNote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7.1.1 </w:t>
      </w:r>
      <w:r>
        <w:rPr>
          <w:b/>
          <w:sz w:val="20"/>
        </w:rPr>
        <w:t xml:space="preserve">Encoding </w:t>
      </w:r>
      <w:r>
        <w:rPr>
          <w:sz w:val="20"/>
        </w:rPr>
        <w:t xml:space="preserve">UTF-8 </w:t>
      </w:r>
      <w:proofErr w:type="spellStart"/>
      <w:r>
        <w:rPr>
          <w:b/>
          <w:sz w:val="20"/>
        </w:rPr>
        <w:t>LazyData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true </w:t>
      </w:r>
      <w:r>
        <w:rPr>
          <w:b/>
          <w:sz w:val="20"/>
        </w:rPr>
        <w:t xml:space="preserve">Suggests </w:t>
      </w:r>
      <w:proofErr w:type="spellStart"/>
      <w:r>
        <w:rPr>
          <w:sz w:val="20"/>
        </w:rPr>
        <w:t>knitr</w:t>
      </w:r>
      <w:proofErr w:type="spellEnd"/>
      <w:r>
        <w:rPr>
          <w:sz w:val="20"/>
        </w:rPr>
        <w:t>,</w:t>
      </w:r>
    </w:p>
    <w:p w14:paraId="5AF53E78" w14:textId="77777777" w:rsidR="00975E64" w:rsidRDefault="00E223C8">
      <w:pPr>
        <w:pStyle w:val="Corpsdetexte"/>
        <w:spacing w:before="15"/>
        <w:ind w:left="825"/>
      </w:pPr>
      <w:proofErr w:type="spellStart"/>
      <w:r>
        <w:t>rmarkdown</w:t>
      </w:r>
      <w:proofErr w:type="spellEnd"/>
    </w:p>
    <w:p w14:paraId="0D6A55F7" w14:textId="77777777" w:rsidR="00975E64" w:rsidRDefault="00E223C8">
      <w:pPr>
        <w:spacing w:before="162"/>
        <w:ind w:left="326"/>
        <w:rPr>
          <w:sz w:val="20"/>
        </w:rPr>
      </w:pPr>
      <w:proofErr w:type="spellStart"/>
      <w:r>
        <w:rPr>
          <w:b/>
          <w:sz w:val="20"/>
        </w:rPr>
        <w:t>VignetteBuilder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sz w:val="20"/>
        </w:rPr>
        <w:t>knitr</w:t>
      </w:r>
      <w:proofErr w:type="spellEnd"/>
    </w:p>
    <w:p w14:paraId="4370AC70" w14:textId="77777777" w:rsidR="00975E64" w:rsidRDefault="00975E64">
      <w:pPr>
        <w:pStyle w:val="Corpsdetexte"/>
        <w:rPr>
          <w:sz w:val="26"/>
        </w:rPr>
      </w:pPr>
    </w:p>
    <w:p w14:paraId="54941802" w14:textId="77777777" w:rsidR="00975E64" w:rsidRDefault="00975E64">
      <w:pPr>
        <w:pStyle w:val="Corpsdetexte"/>
        <w:spacing w:before="4"/>
        <w:rPr>
          <w:sz w:val="23"/>
        </w:rPr>
      </w:pPr>
    </w:p>
    <w:p w14:paraId="5069DDF7" w14:textId="77777777" w:rsidR="00975E64" w:rsidRDefault="00E223C8">
      <w:pPr>
        <w:ind w:left="326"/>
        <w:rPr>
          <w:b/>
          <w:sz w:val="28"/>
        </w:rPr>
      </w:pPr>
      <w:r>
        <w:rPr>
          <w:rFonts w:ascii="Arial"/>
          <w:sz w:val="28"/>
        </w:rPr>
        <w:t xml:space="preserve">R </w:t>
      </w:r>
      <w:r>
        <w:rPr>
          <w:b/>
          <w:sz w:val="28"/>
        </w:rPr>
        <w:t>topics documented:</w:t>
      </w:r>
    </w:p>
    <w:sdt>
      <w:sdtPr>
        <w:rPr>
          <w:b/>
          <w:bCs/>
        </w:rPr>
        <w:id w:val="-1189903151"/>
        <w:docPartObj>
          <w:docPartGallery w:val="Table of Contents"/>
          <w:docPartUnique/>
        </w:docPartObj>
      </w:sdtPr>
      <w:sdtEndPr/>
      <w:sdtContent>
        <w:p w14:paraId="08753363" w14:textId="77777777" w:rsidR="00975E64" w:rsidRDefault="00E223C8">
          <w:pPr>
            <w:pStyle w:val="TM2"/>
            <w:tabs>
              <w:tab w:val="right" w:leader="dot" w:pos="8561"/>
            </w:tabs>
            <w:spacing w:before="275"/>
          </w:pPr>
          <w:r>
            <w:t>polypharmacy-package</w:t>
          </w:r>
          <w:r>
            <w:tab/>
          </w:r>
          <w:hyperlink w:anchor="_bookmark0" w:history="1">
            <w:r>
              <w:rPr>
                <w:color w:val="0000CC"/>
              </w:rPr>
              <w:t>2</w:t>
            </w:r>
          </w:hyperlink>
        </w:p>
        <w:p w14:paraId="13410A99" w14:textId="77777777" w:rsidR="00975E64" w:rsidRDefault="00E223C8">
          <w:pPr>
            <w:pStyle w:val="TM2"/>
            <w:tabs>
              <w:tab w:val="right" w:leader="dot" w:pos="8561"/>
            </w:tabs>
          </w:pPr>
          <w:proofErr w:type="spellStart"/>
          <w:r>
            <w:t>cst_tx_duration</w:t>
          </w:r>
          <w:proofErr w:type="spellEnd"/>
          <w:r>
            <w:tab/>
          </w:r>
          <w:hyperlink w:anchor="_bookmark0" w:history="1">
            <w:r>
              <w:rPr>
                <w:color w:val="0000CC"/>
              </w:rPr>
              <w:t>2</w:t>
            </w:r>
          </w:hyperlink>
        </w:p>
        <w:p w14:paraId="41405ACF" w14:textId="77777777" w:rsidR="00975E64" w:rsidRDefault="00E223C8">
          <w:pPr>
            <w:pStyle w:val="TM2"/>
            <w:tabs>
              <w:tab w:val="right" w:leader="dot" w:pos="8561"/>
            </w:tabs>
          </w:pPr>
          <w:proofErr w:type="spellStart"/>
          <w:r>
            <w:t>data_process</w:t>
          </w:r>
          <w:proofErr w:type="spellEnd"/>
          <w:r>
            <w:tab/>
          </w:r>
          <w:hyperlink w:anchor="_bookmark1" w:history="1">
            <w:r>
              <w:rPr>
                <w:color w:val="0000CC"/>
              </w:rPr>
              <w:t>3</w:t>
            </w:r>
          </w:hyperlink>
        </w:p>
        <w:p w14:paraId="5CE89F20" w14:textId="77777777" w:rsidR="00975E64" w:rsidRDefault="00E223C8">
          <w:pPr>
            <w:pStyle w:val="TM2"/>
            <w:tabs>
              <w:tab w:val="right" w:leader="dot" w:pos="8561"/>
            </w:tabs>
          </w:pPr>
          <w:proofErr w:type="spellStart"/>
          <w:r>
            <w:t>drug_bkdn</w:t>
          </w:r>
          <w:proofErr w:type="spellEnd"/>
          <w:r>
            <w:tab/>
          </w:r>
          <w:hyperlink w:anchor="_bookmark2" w:history="1">
            <w:r>
              <w:rPr>
                <w:color w:val="0000CC"/>
              </w:rPr>
              <w:t>6</w:t>
            </w:r>
          </w:hyperlink>
        </w:p>
        <w:p w14:paraId="632D65FD" w14:textId="77777777" w:rsidR="00975E64" w:rsidRDefault="00E223C8">
          <w:pPr>
            <w:pStyle w:val="TM1"/>
            <w:tabs>
              <w:tab w:val="right" w:pos="8561"/>
            </w:tabs>
          </w:pPr>
          <w:r>
            <w:t>Index</w:t>
          </w:r>
          <w:r>
            <w:tab/>
          </w:r>
          <w:hyperlink w:anchor="_bookmark3" w:history="1">
            <w:r>
              <w:rPr>
                <w:color w:val="0000CC"/>
              </w:rPr>
              <w:t>7</w:t>
            </w:r>
          </w:hyperlink>
        </w:p>
      </w:sdtContent>
    </w:sdt>
    <w:p w14:paraId="5FAE932B" w14:textId="77777777" w:rsidR="00975E64" w:rsidRDefault="00E223C8">
      <w:pPr>
        <w:pStyle w:val="Corpsdetexte"/>
        <w:spacing w:before="731"/>
        <w:ind w:right="454"/>
        <w:jc w:val="center"/>
      </w:pPr>
      <w:r>
        <w:rPr>
          <w:w w:val="99"/>
        </w:rPr>
        <w:t>1</w:t>
      </w:r>
    </w:p>
    <w:p w14:paraId="4750C6EA" w14:textId="77777777" w:rsidR="00975E64" w:rsidRDefault="00975E64">
      <w:pPr>
        <w:jc w:val="center"/>
        <w:sectPr w:rsidR="00975E64">
          <w:type w:val="continuous"/>
          <w:pgSz w:w="11910" w:h="16840"/>
          <w:pgMar w:top="1580" w:right="880" w:bottom="280" w:left="1680" w:header="720" w:footer="720" w:gutter="0"/>
          <w:cols w:space="720"/>
        </w:sectPr>
      </w:pPr>
    </w:p>
    <w:p w14:paraId="00EBE73D" w14:textId="77777777" w:rsidR="00975E64" w:rsidRDefault="00E223C8">
      <w:pPr>
        <w:tabs>
          <w:tab w:val="left" w:pos="7321"/>
        </w:tabs>
        <w:spacing w:before="79"/>
        <w:ind w:left="326"/>
        <w:rPr>
          <w:rFonts w:ascii="Calibri"/>
          <w:i/>
          <w:sz w:val="20"/>
        </w:rPr>
      </w:pPr>
      <w:bookmarkStart w:id="0" w:name="_bookmark0"/>
      <w:bookmarkEnd w:id="0"/>
      <w:r>
        <w:rPr>
          <w:sz w:val="20"/>
        </w:rPr>
        <w:lastRenderedPageBreak/>
        <w:t>2</w:t>
      </w:r>
      <w:r>
        <w:rPr>
          <w:sz w:val="20"/>
        </w:rPr>
        <w:tab/>
      </w:r>
      <w:proofErr w:type="spellStart"/>
      <w:r>
        <w:rPr>
          <w:rFonts w:ascii="Calibri"/>
          <w:i/>
          <w:sz w:val="20"/>
        </w:rPr>
        <w:t>cst_tx_duration</w:t>
      </w:r>
      <w:proofErr w:type="spellEnd"/>
    </w:p>
    <w:p w14:paraId="7512B5AC" w14:textId="77777777" w:rsidR="00975E64" w:rsidRDefault="00BD7599">
      <w:pPr>
        <w:tabs>
          <w:tab w:val="left" w:pos="2792"/>
        </w:tabs>
        <w:spacing w:before="837"/>
        <w:ind w:left="532"/>
        <w:rPr>
          <w:i/>
          <w:sz w:val="20"/>
        </w:rPr>
      </w:pPr>
      <w:r>
        <w:pict w14:anchorId="79AED728">
          <v:line id="_x0000_s1035" style="position:absolute;left:0;text-align:left;z-index:251661312;mso-position-horizontal-relative:page" from="100.35pt,34.55pt" to="512.1pt,34.55pt" strokeweight=".14042mm">
            <w10:wrap anchorx="page"/>
          </v:line>
        </w:pict>
      </w:r>
      <w:bookmarkStart w:id="1" w:name="polypharmacy-package"/>
      <w:bookmarkEnd w:id="1"/>
      <w:r w:rsidR="00E223C8">
        <w:rPr>
          <w:rFonts w:ascii="SimSun"/>
          <w:sz w:val="20"/>
        </w:rPr>
        <w:t>polypharmacy-package</w:t>
      </w:r>
      <w:r w:rsidR="00E223C8">
        <w:rPr>
          <w:rFonts w:ascii="SimSun"/>
          <w:sz w:val="20"/>
        </w:rPr>
        <w:tab/>
      </w:r>
      <w:r w:rsidR="00E223C8">
        <w:rPr>
          <w:i/>
          <w:sz w:val="20"/>
        </w:rPr>
        <w:t>Calculate indicators of</w:t>
      </w:r>
      <w:r w:rsidR="00E223C8">
        <w:rPr>
          <w:i/>
          <w:spacing w:val="-4"/>
          <w:sz w:val="20"/>
        </w:rPr>
        <w:t xml:space="preserve"> </w:t>
      </w:r>
      <w:r w:rsidR="00E223C8">
        <w:rPr>
          <w:i/>
          <w:sz w:val="20"/>
        </w:rPr>
        <w:t>polypharmacy</w:t>
      </w:r>
    </w:p>
    <w:p w14:paraId="69D06F42" w14:textId="77777777" w:rsidR="00975E64" w:rsidRDefault="00BD7599">
      <w:pPr>
        <w:pStyle w:val="Corpsdetexte"/>
        <w:spacing w:before="6"/>
        <w:rPr>
          <w:i/>
          <w:sz w:val="12"/>
        </w:rPr>
      </w:pPr>
      <w:r>
        <w:pict w14:anchorId="438113F7">
          <v:line id="_x0000_s1034" style="position:absolute;z-index:-251658240;mso-wrap-distance-left:0;mso-wrap-distance-right:0;mso-position-horizontal-relative:page" from="100.35pt,9.4pt" to="512.1pt,9.4pt" strokeweight=".14042mm">
            <w10:wrap type="topAndBottom" anchorx="page"/>
          </v:line>
        </w:pict>
      </w:r>
    </w:p>
    <w:p w14:paraId="7C493261" w14:textId="77777777" w:rsidR="00975E64" w:rsidRDefault="00975E64">
      <w:pPr>
        <w:pStyle w:val="Corpsdetexte"/>
        <w:spacing w:before="3"/>
        <w:rPr>
          <w:i/>
          <w:sz w:val="37"/>
        </w:rPr>
      </w:pPr>
    </w:p>
    <w:p w14:paraId="1F1EB9A9" w14:textId="77777777" w:rsidR="00975E64" w:rsidRDefault="00E223C8">
      <w:pPr>
        <w:pStyle w:val="Titre2"/>
      </w:pPr>
      <w:r>
        <w:t>Description</w:t>
      </w:r>
    </w:p>
    <w:p w14:paraId="78C55D23" w14:textId="77777777" w:rsidR="00975E64" w:rsidRDefault="00E223C8">
      <w:pPr>
        <w:pStyle w:val="Corpsdetexte"/>
        <w:spacing w:before="158" w:line="249" w:lineRule="auto"/>
        <w:ind w:left="686" w:right="781"/>
        <w:jc w:val="both"/>
      </w:pPr>
      <w:r>
        <w:t xml:space="preserve">This package </w:t>
      </w:r>
      <w:proofErr w:type="spellStart"/>
      <w:r>
        <w:t>analyse</w:t>
      </w:r>
      <w:proofErr w:type="spellEnd"/>
      <w:r>
        <w:t xml:space="preserve"> prescription drugs deliveries to calculate several indicators of polypharmacy corresponding to the various definitions found in the literature.</w:t>
      </w:r>
    </w:p>
    <w:p w14:paraId="4692F243" w14:textId="77777777" w:rsidR="00975E64" w:rsidRDefault="00975E64">
      <w:pPr>
        <w:pStyle w:val="Corpsdetexte"/>
        <w:spacing w:before="10"/>
        <w:rPr>
          <w:sz w:val="28"/>
        </w:rPr>
      </w:pPr>
    </w:p>
    <w:p w14:paraId="0E64D992" w14:textId="77777777" w:rsidR="00975E64" w:rsidRDefault="00E223C8">
      <w:pPr>
        <w:pStyle w:val="Titre2"/>
      </w:pPr>
      <w:r>
        <w:t>Details</w:t>
      </w:r>
    </w:p>
    <w:p w14:paraId="4DFB78BA" w14:textId="77777777" w:rsidR="00975E64" w:rsidRDefault="00E223C8">
      <w:pPr>
        <w:pStyle w:val="Corpsdetexte"/>
        <w:spacing w:before="158" w:line="249" w:lineRule="auto"/>
        <w:ind w:left="686" w:right="781"/>
        <w:jc w:val="both"/>
      </w:pPr>
      <w:r>
        <w:t xml:space="preserve">It is essential to know the concepts used to calculate the various polypharmacy indicators to </w:t>
      </w:r>
      <w:proofErr w:type="spellStart"/>
      <w:r>
        <w:t>ade</w:t>
      </w:r>
      <w:proofErr w:type="spellEnd"/>
      <w:r>
        <w:t xml:space="preserve">- </w:t>
      </w:r>
      <w:proofErr w:type="spellStart"/>
      <w:r>
        <w:t>quately</w:t>
      </w:r>
      <w:proofErr w:type="spellEnd"/>
      <w:r>
        <w:t xml:space="preserve"> use this package.</w:t>
      </w:r>
    </w:p>
    <w:p w14:paraId="4353445F" w14:textId="77777777" w:rsidR="00975E64" w:rsidRDefault="00E223C8">
      <w:pPr>
        <w:pStyle w:val="Corpsdetexte"/>
        <w:spacing w:line="241" w:lineRule="exact"/>
        <w:ind w:left="686"/>
        <w:jc w:val="both"/>
      </w:pPr>
      <w:r>
        <w:t xml:space="preserve">The core of the package is the </w:t>
      </w:r>
      <w:proofErr w:type="spellStart"/>
      <w:r>
        <w:rPr>
          <w:rFonts w:ascii="SimSun"/>
        </w:rPr>
        <w:t>data_</w:t>
      </w:r>
      <w:proofErr w:type="gramStart"/>
      <w:r>
        <w:rPr>
          <w:rFonts w:ascii="SimSun"/>
        </w:rPr>
        <w:t>process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 xml:space="preserve">) </w:t>
      </w:r>
      <w:r>
        <w:t xml:space="preserve">function that creates the </w:t>
      </w:r>
      <w:proofErr w:type="spellStart"/>
      <w:r>
        <w:rPr>
          <w:rFonts w:ascii="SimSun"/>
        </w:rPr>
        <w:t>data.table</w:t>
      </w:r>
      <w:proofErr w:type="spellEnd"/>
      <w:r>
        <w:rPr>
          <w:rFonts w:ascii="SimSun"/>
        </w:rPr>
        <w:t xml:space="preserve"> </w:t>
      </w:r>
      <w:r>
        <w:t>of pharma-</w:t>
      </w:r>
    </w:p>
    <w:p w14:paraId="6C72D151" w14:textId="77777777" w:rsidR="00975E64" w:rsidRDefault="00E223C8">
      <w:pPr>
        <w:pStyle w:val="Corpsdetexte"/>
        <w:spacing w:line="249" w:lineRule="auto"/>
        <w:ind w:left="686" w:right="781"/>
        <w:jc w:val="both"/>
      </w:pPr>
      <w:r>
        <w:t xml:space="preserve">cists drug deliveries by restructuring the drug delivery records (usually extracted from a pharmacy or a health insurance information system) into continuous periods of drug availability, applying user-defined arguments such as the grace periods between renewals or the longest treatment dura- </w:t>
      </w:r>
      <w:proofErr w:type="spellStart"/>
      <w:r>
        <w:t>tion</w:t>
      </w:r>
      <w:proofErr w:type="spellEnd"/>
      <w:r>
        <w:t xml:space="preserve"> that an individual may accumulate through the successive renewals.</w:t>
      </w:r>
    </w:p>
    <w:p w14:paraId="0BD50458" w14:textId="77777777" w:rsidR="00975E64" w:rsidRDefault="00975E64">
      <w:pPr>
        <w:pStyle w:val="Corpsdetexte"/>
        <w:spacing w:before="8"/>
      </w:pPr>
    </w:p>
    <w:p w14:paraId="06145773" w14:textId="77777777" w:rsidR="00975E64" w:rsidRDefault="00E223C8">
      <w:pPr>
        <w:pStyle w:val="Corpsdetexte"/>
        <w:spacing w:line="223" w:lineRule="auto"/>
        <w:ind w:left="686" w:right="522"/>
      </w:pPr>
      <w:r>
        <w:t>Then,</w:t>
      </w:r>
      <w:r>
        <w:rPr>
          <w:spacing w:val="-13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polypharmacy</w:t>
      </w:r>
      <w:r>
        <w:rPr>
          <w:spacing w:val="-16"/>
        </w:rPr>
        <w:t xml:space="preserve"> </w:t>
      </w:r>
      <w:r>
        <w:t>indicator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computed</w:t>
      </w:r>
      <w:r>
        <w:rPr>
          <w:spacing w:val="-16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corresponding</w:t>
      </w:r>
      <w:r>
        <w:rPr>
          <w:spacing w:val="-15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(</w:t>
      </w:r>
      <w:proofErr w:type="spellStart"/>
      <w:r>
        <w:rPr>
          <w:rFonts w:ascii="SimSun"/>
        </w:rPr>
        <w:t>ind_simult</w:t>
      </w:r>
      <w:proofErr w:type="spellEnd"/>
      <w:r>
        <w:rPr>
          <w:rFonts w:ascii="SimSun"/>
        </w:rPr>
        <w:t>()</w:t>
      </w:r>
      <w:r>
        <w:t xml:space="preserve">, </w:t>
      </w:r>
      <w:proofErr w:type="spellStart"/>
      <w:r>
        <w:rPr>
          <w:rFonts w:ascii="SimSun"/>
        </w:rPr>
        <w:t>ind_stdcumul</w:t>
      </w:r>
      <w:proofErr w:type="spellEnd"/>
      <w:r>
        <w:rPr>
          <w:rFonts w:ascii="SimSun"/>
        </w:rPr>
        <w:t>()</w:t>
      </w:r>
      <w:r>
        <w:t xml:space="preserve">, </w:t>
      </w:r>
      <w:proofErr w:type="spellStart"/>
      <w:r>
        <w:rPr>
          <w:rFonts w:ascii="SimSun"/>
        </w:rPr>
        <w:t>ind_wcumul</w:t>
      </w:r>
      <w:proofErr w:type="spellEnd"/>
      <w:r>
        <w:rPr>
          <w:rFonts w:ascii="SimSun"/>
        </w:rPr>
        <w:t>()</w:t>
      </w:r>
      <w:r>
        <w:t xml:space="preserve">, </w:t>
      </w:r>
      <w:proofErr w:type="spellStart"/>
      <w:r>
        <w:rPr>
          <w:rFonts w:ascii="SimSun"/>
        </w:rPr>
        <w:t>ind_stdcontinuous</w:t>
      </w:r>
      <w:proofErr w:type="spellEnd"/>
      <w:r>
        <w:rPr>
          <w:rFonts w:ascii="SimSun"/>
        </w:rPr>
        <w:t>()</w:t>
      </w:r>
      <w:r>
        <w:t xml:space="preserve">, </w:t>
      </w:r>
      <w:proofErr w:type="spellStart"/>
      <w:r>
        <w:rPr>
          <w:rFonts w:ascii="SimSun"/>
        </w:rPr>
        <w:t>ind_ucontinuous</w:t>
      </w:r>
      <w:proofErr w:type="spellEnd"/>
      <w:r>
        <w:rPr>
          <w:rFonts w:ascii="SimSun"/>
        </w:rPr>
        <w:t>()</w:t>
      </w:r>
      <w:r>
        <w:t xml:space="preserve">) or using the over- all function </w:t>
      </w:r>
      <w:r>
        <w:rPr>
          <w:rFonts w:ascii="SimSun"/>
        </w:rPr>
        <w:t>indicators()</w:t>
      </w:r>
      <w:r>
        <w:rPr>
          <w:rFonts w:ascii="SimSun"/>
          <w:spacing w:val="-72"/>
        </w:rPr>
        <w:t xml:space="preserve"> </w:t>
      </w:r>
      <w:r>
        <w:t>and select all the desired indicator(s) to be calculated at once.</w:t>
      </w:r>
    </w:p>
    <w:p w14:paraId="556B8216" w14:textId="77777777" w:rsidR="00975E64" w:rsidRDefault="00975E64">
      <w:pPr>
        <w:pStyle w:val="Corpsdetexte"/>
        <w:rPr>
          <w:sz w:val="21"/>
        </w:rPr>
      </w:pPr>
    </w:p>
    <w:p w14:paraId="186A5F62" w14:textId="77777777" w:rsidR="00975E64" w:rsidRDefault="00E223C8">
      <w:pPr>
        <w:pStyle w:val="Corpsdetexte"/>
        <w:spacing w:line="223" w:lineRule="auto"/>
        <w:ind w:left="686" w:right="328"/>
      </w:pPr>
      <w:r>
        <w:t xml:space="preserve">Prior to running </w:t>
      </w:r>
      <w:proofErr w:type="spellStart"/>
      <w:r>
        <w:rPr>
          <w:rFonts w:ascii="SimSun"/>
        </w:rPr>
        <w:t>data_process</w:t>
      </w:r>
      <w:proofErr w:type="spellEnd"/>
      <w:r>
        <w:rPr>
          <w:rFonts w:ascii="SimSun"/>
        </w:rPr>
        <w:t xml:space="preserve">() </w:t>
      </w:r>
      <w:r>
        <w:t>the user may need to pre-process the table of original drug de-  livery records to break down combination drug into their individual components (</w:t>
      </w:r>
      <w:proofErr w:type="spellStart"/>
      <w:r>
        <w:rPr>
          <w:rFonts w:ascii="SimSun"/>
        </w:rPr>
        <w:t>drugs_bkdn</w:t>
      </w:r>
      <w:proofErr w:type="spellEnd"/>
      <w:r>
        <w:rPr>
          <w:rFonts w:ascii="SimSun"/>
        </w:rPr>
        <w:t>()</w:t>
      </w:r>
      <w:r>
        <w:t>) and/or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overwrite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treatment</w:t>
      </w:r>
      <w:r>
        <w:rPr>
          <w:spacing w:val="-17"/>
        </w:rPr>
        <w:t xml:space="preserve"> </w:t>
      </w:r>
      <w:r>
        <w:t>duration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specified</w:t>
      </w:r>
      <w:r>
        <w:rPr>
          <w:spacing w:val="-16"/>
        </w:rPr>
        <w:t xml:space="preserve"> </w:t>
      </w:r>
      <w:r>
        <w:t>drugs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constant</w:t>
      </w:r>
      <w:r>
        <w:rPr>
          <w:spacing w:val="-16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periods</w:t>
      </w:r>
      <w:r>
        <w:rPr>
          <w:spacing w:val="-16"/>
        </w:rPr>
        <w:t xml:space="preserve"> </w:t>
      </w:r>
      <w:r>
        <w:t>(</w:t>
      </w:r>
      <w:proofErr w:type="spellStart"/>
      <w:r>
        <w:rPr>
          <w:rFonts w:ascii="SimSun"/>
        </w:rPr>
        <w:t>cst_trt_dur</w:t>
      </w:r>
      <w:proofErr w:type="spellEnd"/>
      <w:r>
        <w:rPr>
          <w:rFonts w:ascii="SimSun"/>
        </w:rPr>
        <w:t>()</w:t>
      </w:r>
      <w:r>
        <w:t>).</w:t>
      </w:r>
    </w:p>
    <w:p w14:paraId="43DA00D4" w14:textId="77777777" w:rsidR="00975E64" w:rsidRDefault="00975E64">
      <w:pPr>
        <w:pStyle w:val="Corpsdetexte"/>
        <w:rPr>
          <w:sz w:val="29"/>
        </w:rPr>
      </w:pPr>
    </w:p>
    <w:p w14:paraId="1D5E90C5" w14:textId="77777777" w:rsidR="00975E64" w:rsidRDefault="00E223C8">
      <w:pPr>
        <w:pStyle w:val="Titre2"/>
        <w:spacing w:before="1"/>
      </w:pPr>
      <w:r>
        <w:t>Author(s)</w:t>
      </w:r>
    </w:p>
    <w:p w14:paraId="4FE4A18B" w14:textId="77777777" w:rsidR="00975E64" w:rsidRDefault="00E223C8">
      <w:pPr>
        <w:pStyle w:val="Corpsdetexte"/>
        <w:spacing w:before="144" w:line="324" w:lineRule="auto"/>
        <w:ind w:left="686" w:right="3650"/>
      </w:pPr>
      <w:r>
        <w:rPr>
          <w:b/>
        </w:rPr>
        <w:t>Maintainer</w:t>
      </w:r>
      <w:r>
        <w:t xml:space="preserve">: Guillaume Boucher </w:t>
      </w:r>
      <w:hyperlink r:id="rId8">
        <w:r>
          <w:rPr>
            <w:rFonts w:ascii="SimSun"/>
          </w:rPr>
          <w:t>&lt;guiboucher8@gmail.com&gt;</w:t>
        </w:r>
      </w:hyperlink>
      <w:r>
        <w:rPr>
          <w:rFonts w:ascii="SimSun"/>
        </w:rPr>
        <w:t xml:space="preserve"> </w:t>
      </w:r>
      <w:r>
        <w:t>Authors:</w:t>
      </w:r>
    </w:p>
    <w:p w14:paraId="11163262" w14:textId="77777777" w:rsidR="00975E64" w:rsidRDefault="00E223C8">
      <w:pPr>
        <w:pStyle w:val="Paragraphedeliste"/>
        <w:numPr>
          <w:ilvl w:val="0"/>
          <w:numId w:val="3"/>
        </w:numPr>
        <w:tabs>
          <w:tab w:val="left" w:pos="1126"/>
        </w:tabs>
        <w:spacing w:before="106"/>
        <w:ind w:hanging="171"/>
        <w:rPr>
          <w:rFonts w:ascii="SimSun" w:hAnsi="SimSun"/>
          <w:sz w:val="20"/>
        </w:rPr>
      </w:pPr>
      <w:r>
        <w:rPr>
          <w:sz w:val="20"/>
        </w:rPr>
        <w:t>Bernard Candas</w:t>
      </w:r>
      <w:r>
        <w:rPr>
          <w:spacing w:val="-3"/>
          <w:sz w:val="20"/>
        </w:rPr>
        <w:t xml:space="preserve"> </w:t>
      </w:r>
      <w:hyperlink r:id="rId9">
        <w:r>
          <w:rPr>
            <w:rFonts w:ascii="SimSun" w:hAnsi="SimSun"/>
            <w:sz w:val="20"/>
          </w:rPr>
          <w:t>&lt;bernard.candas.1@gmail.com&gt;</w:t>
        </w:r>
      </w:hyperlink>
    </w:p>
    <w:p w14:paraId="1B9787C3" w14:textId="77777777" w:rsidR="00975E64" w:rsidRDefault="00E223C8">
      <w:pPr>
        <w:pStyle w:val="Paragraphedeliste"/>
        <w:numPr>
          <w:ilvl w:val="0"/>
          <w:numId w:val="3"/>
        </w:numPr>
        <w:tabs>
          <w:tab w:val="left" w:pos="1126"/>
        </w:tabs>
        <w:spacing w:before="78"/>
        <w:ind w:hanging="171"/>
        <w:rPr>
          <w:rFonts w:ascii="SimSun" w:hAnsi="SimSun"/>
          <w:sz w:val="20"/>
        </w:rPr>
      </w:pPr>
      <w:proofErr w:type="spellStart"/>
      <w:r>
        <w:rPr>
          <w:sz w:val="20"/>
        </w:rPr>
        <w:t>Houssem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Missaoui</w:t>
      </w:r>
      <w:proofErr w:type="spellEnd"/>
      <w:r>
        <w:rPr>
          <w:spacing w:val="-3"/>
          <w:sz w:val="20"/>
        </w:rPr>
        <w:t xml:space="preserve"> </w:t>
      </w:r>
      <w:hyperlink r:id="rId10">
        <w:r>
          <w:rPr>
            <w:rFonts w:ascii="SimSun" w:hAnsi="SimSun"/>
            <w:sz w:val="20"/>
          </w:rPr>
          <w:t>&lt;missaoui_houssem@hotmail.fr&gt;</w:t>
        </w:r>
      </w:hyperlink>
    </w:p>
    <w:p w14:paraId="1F3FF31F" w14:textId="77777777" w:rsidR="00975E64" w:rsidRDefault="00975E64">
      <w:pPr>
        <w:pStyle w:val="Corpsdetexte"/>
        <w:spacing w:before="8"/>
        <w:rPr>
          <w:rFonts w:ascii="SimSun"/>
          <w:sz w:val="25"/>
        </w:rPr>
      </w:pPr>
    </w:p>
    <w:p w14:paraId="735EB756" w14:textId="77777777" w:rsidR="00975E64" w:rsidRDefault="00E223C8">
      <w:pPr>
        <w:pStyle w:val="Titre2"/>
      </w:pPr>
      <w:r>
        <w:t>See Also</w:t>
      </w:r>
    </w:p>
    <w:p w14:paraId="13AC5E99" w14:textId="77777777" w:rsidR="00975E64" w:rsidRDefault="00E223C8">
      <w:pPr>
        <w:pStyle w:val="Corpsdetexte"/>
        <w:spacing w:before="158"/>
        <w:ind w:left="686"/>
      </w:pPr>
      <w:r>
        <w:t>Useful links:</w:t>
      </w:r>
    </w:p>
    <w:p w14:paraId="56B5CCE7" w14:textId="77777777" w:rsidR="00975E64" w:rsidRDefault="00E223C8">
      <w:pPr>
        <w:pStyle w:val="Paragraphedeliste"/>
        <w:numPr>
          <w:ilvl w:val="0"/>
          <w:numId w:val="3"/>
        </w:numPr>
        <w:tabs>
          <w:tab w:val="left" w:pos="1126"/>
        </w:tabs>
        <w:spacing w:before="185"/>
        <w:ind w:hanging="171"/>
        <w:rPr>
          <w:rFonts w:ascii="SimSun" w:hAnsi="SimSun"/>
          <w:sz w:val="20"/>
        </w:rPr>
      </w:pPr>
      <w:r>
        <w:rPr>
          <w:sz w:val="20"/>
        </w:rPr>
        <w:t>Report bugs at</w:t>
      </w:r>
      <w:r>
        <w:rPr>
          <w:spacing w:val="-5"/>
          <w:sz w:val="20"/>
        </w:rPr>
        <w:t xml:space="preserve"> </w:t>
      </w:r>
      <w:hyperlink r:id="rId11">
        <w:r>
          <w:rPr>
            <w:rFonts w:ascii="SimSun" w:hAnsi="SimSun"/>
            <w:color w:val="B20000"/>
            <w:sz w:val="20"/>
          </w:rPr>
          <w:t>https://github.com/guiboucher/polypharmacy/issues</w:t>
        </w:r>
      </w:hyperlink>
    </w:p>
    <w:p w14:paraId="17829209" w14:textId="77777777" w:rsidR="00975E64" w:rsidRDefault="00975E64">
      <w:pPr>
        <w:pStyle w:val="Corpsdetexte"/>
        <w:rPr>
          <w:rFonts w:ascii="SimSun"/>
        </w:rPr>
      </w:pPr>
    </w:p>
    <w:p w14:paraId="07292E20" w14:textId="77777777" w:rsidR="00975E64" w:rsidRDefault="00BD7599">
      <w:pPr>
        <w:pStyle w:val="Corpsdetexte"/>
        <w:spacing w:before="2"/>
        <w:rPr>
          <w:rFonts w:ascii="SimSun"/>
          <w:sz w:val="29"/>
        </w:rPr>
      </w:pPr>
      <w:r>
        <w:pict w14:anchorId="49E7BD14">
          <v:line id="_x0000_s1033" style="position:absolute;z-index:-251657216;mso-wrap-distance-left:0;mso-wrap-distance-right:0;mso-position-horizontal-relative:page" from="100.35pt,20.85pt" to="512.1pt,20.85pt" strokeweight=".14042mm">
            <w10:wrap type="topAndBottom" anchorx="page"/>
          </v:line>
        </w:pict>
      </w:r>
    </w:p>
    <w:p w14:paraId="51DB46B5" w14:textId="77777777" w:rsidR="00975E64" w:rsidRPr="00305EE0" w:rsidRDefault="00E223C8">
      <w:pPr>
        <w:tabs>
          <w:tab w:val="left" w:pos="2792"/>
        </w:tabs>
        <w:spacing w:before="113"/>
        <w:ind w:left="532"/>
        <w:rPr>
          <w:i/>
          <w:sz w:val="20"/>
          <w:lang w:val="fr-CA"/>
        </w:rPr>
      </w:pPr>
      <w:bookmarkStart w:id="2" w:name="cst_tx_duration"/>
      <w:bookmarkEnd w:id="2"/>
      <w:proofErr w:type="spellStart"/>
      <w:proofErr w:type="gramStart"/>
      <w:r w:rsidRPr="00305EE0">
        <w:rPr>
          <w:rFonts w:ascii="SimSun"/>
          <w:sz w:val="20"/>
          <w:lang w:val="fr-CA"/>
        </w:rPr>
        <w:t>cst</w:t>
      </w:r>
      <w:proofErr w:type="gramEnd"/>
      <w:r w:rsidRPr="00305EE0">
        <w:rPr>
          <w:rFonts w:ascii="SimSun"/>
          <w:sz w:val="20"/>
          <w:lang w:val="fr-CA"/>
        </w:rPr>
        <w:t>_tx_duration</w:t>
      </w:r>
      <w:proofErr w:type="spellEnd"/>
      <w:r w:rsidRPr="00305EE0">
        <w:rPr>
          <w:rFonts w:ascii="SimSun"/>
          <w:sz w:val="20"/>
          <w:lang w:val="fr-CA"/>
        </w:rPr>
        <w:tab/>
      </w:r>
      <w:r w:rsidRPr="00305EE0">
        <w:rPr>
          <w:i/>
          <w:sz w:val="20"/>
          <w:lang w:val="fr-CA"/>
        </w:rPr>
        <w:t xml:space="preserve">Constant </w:t>
      </w:r>
      <w:proofErr w:type="spellStart"/>
      <w:r w:rsidRPr="00305EE0">
        <w:rPr>
          <w:i/>
          <w:sz w:val="20"/>
          <w:lang w:val="fr-CA"/>
        </w:rPr>
        <w:t>treatment</w:t>
      </w:r>
      <w:proofErr w:type="spellEnd"/>
      <w:r w:rsidRPr="00305EE0">
        <w:rPr>
          <w:i/>
          <w:sz w:val="20"/>
          <w:lang w:val="fr-CA"/>
        </w:rPr>
        <w:t xml:space="preserve"> duration</w:t>
      </w:r>
      <w:r w:rsidRPr="00305EE0">
        <w:rPr>
          <w:i/>
          <w:spacing w:val="-4"/>
          <w:sz w:val="20"/>
          <w:lang w:val="fr-CA"/>
        </w:rPr>
        <w:t xml:space="preserve"> </w:t>
      </w:r>
      <w:proofErr w:type="spellStart"/>
      <w:r w:rsidRPr="00305EE0">
        <w:rPr>
          <w:i/>
          <w:sz w:val="20"/>
          <w:lang w:val="fr-CA"/>
        </w:rPr>
        <w:t>drugs</w:t>
      </w:r>
      <w:proofErr w:type="spellEnd"/>
    </w:p>
    <w:p w14:paraId="643479B9" w14:textId="77777777" w:rsidR="00975E64" w:rsidRPr="00305EE0" w:rsidRDefault="00BD7599">
      <w:pPr>
        <w:pStyle w:val="Corpsdetexte"/>
        <w:spacing w:before="6"/>
        <w:rPr>
          <w:i/>
          <w:sz w:val="12"/>
          <w:lang w:val="fr-CA"/>
        </w:rPr>
      </w:pPr>
      <w:r>
        <w:pict w14:anchorId="5A4D73A4">
          <v:line id="_x0000_s1032" style="position:absolute;z-index:-251656192;mso-wrap-distance-left:0;mso-wrap-distance-right:0;mso-position-horizontal-relative:page" from="100.35pt,9.4pt" to="512.1pt,9.4pt" strokeweight=".14042mm">
            <w10:wrap type="topAndBottom" anchorx="page"/>
          </v:line>
        </w:pict>
      </w:r>
    </w:p>
    <w:p w14:paraId="4C2EA498" w14:textId="77777777" w:rsidR="00975E64" w:rsidRPr="00305EE0" w:rsidRDefault="00975E64">
      <w:pPr>
        <w:pStyle w:val="Corpsdetexte"/>
        <w:spacing w:before="2"/>
        <w:rPr>
          <w:i/>
          <w:sz w:val="28"/>
          <w:lang w:val="fr-CA"/>
        </w:rPr>
      </w:pPr>
    </w:p>
    <w:p w14:paraId="346D34C2" w14:textId="77777777" w:rsidR="00975E64" w:rsidRDefault="00E223C8">
      <w:pPr>
        <w:pStyle w:val="Titre2"/>
        <w:spacing w:before="104"/>
      </w:pPr>
      <w:r>
        <w:t>Description</w:t>
      </w:r>
    </w:p>
    <w:p w14:paraId="5C8DD2A3" w14:textId="77777777" w:rsidR="00975E64" w:rsidRDefault="00E223C8">
      <w:pPr>
        <w:pStyle w:val="Corpsdetexte"/>
        <w:spacing w:before="158" w:line="249" w:lineRule="auto"/>
        <w:ind w:left="686" w:right="779"/>
      </w:pPr>
      <w:r>
        <w:t>Overwrites the treatment duration with constant durations for each drug code included in a user- provided table.</w:t>
      </w:r>
    </w:p>
    <w:p w14:paraId="47D6A117" w14:textId="77777777" w:rsidR="00975E64" w:rsidRDefault="00975E64">
      <w:pPr>
        <w:spacing w:line="249" w:lineRule="auto"/>
        <w:sectPr w:rsidR="00975E64">
          <w:pgSz w:w="11910" w:h="16840"/>
          <w:pgMar w:top="1340" w:right="880" w:bottom="280" w:left="1680" w:header="720" w:footer="720" w:gutter="0"/>
          <w:cols w:space="720"/>
        </w:sectPr>
      </w:pPr>
    </w:p>
    <w:p w14:paraId="0FEEBC16" w14:textId="77777777" w:rsidR="00975E64" w:rsidRPr="00305EE0" w:rsidRDefault="00E223C8">
      <w:pPr>
        <w:tabs>
          <w:tab w:val="right" w:pos="8561"/>
        </w:tabs>
        <w:spacing w:before="79"/>
        <w:ind w:left="326"/>
        <w:rPr>
          <w:sz w:val="20"/>
          <w:lang w:val="fr-CA"/>
        </w:rPr>
      </w:pPr>
      <w:bookmarkStart w:id="3" w:name="_bookmark1"/>
      <w:bookmarkEnd w:id="3"/>
      <w:proofErr w:type="spellStart"/>
      <w:proofErr w:type="gramStart"/>
      <w:r w:rsidRPr="00305EE0">
        <w:rPr>
          <w:rFonts w:ascii="Calibri"/>
          <w:i/>
          <w:sz w:val="20"/>
          <w:lang w:val="fr-CA"/>
        </w:rPr>
        <w:lastRenderedPageBreak/>
        <w:t>data</w:t>
      </w:r>
      <w:proofErr w:type="gramEnd"/>
      <w:r w:rsidRPr="00305EE0">
        <w:rPr>
          <w:rFonts w:ascii="Calibri"/>
          <w:i/>
          <w:sz w:val="20"/>
          <w:lang w:val="fr-CA"/>
        </w:rPr>
        <w:t>_process</w:t>
      </w:r>
      <w:proofErr w:type="spellEnd"/>
      <w:r w:rsidRPr="00305EE0">
        <w:rPr>
          <w:rFonts w:ascii="Calibri"/>
          <w:i/>
          <w:sz w:val="20"/>
          <w:lang w:val="fr-CA"/>
        </w:rPr>
        <w:tab/>
      </w:r>
      <w:r w:rsidRPr="00305EE0">
        <w:rPr>
          <w:sz w:val="20"/>
          <w:lang w:val="fr-CA"/>
        </w:rPr>
        <w:t>3</w:t>
      </w:r>
    </w:p>
    <w:p w14:paraId="54B24B78" w14:textId="77777777" w:rsidR="00975E64" w:rsidRPr="00305EE0" w:rsidRDefault="00E223C8">
      <w:pPr>
        <w:pStyle w:val="Titre2"/>
        <w:spacing w:before="318"/>
        <w:rPr>
          <w:lang w:val="fr-CA"/>
        </w:rPr>
      </w:pPr>
      <w:r w:rsidRPr="00305EE0">
        <w:rPr>
          <w:lang w:val="fr-CA"/>
        </w:rPr>
        <w:t>Usage</w:t>
      </w:r>
    </w:p>
    <w:p w14:paraId="57060C44" w14:textId="233C3030" w:rsidR="00975E64" w:rsidRPr="00305EE0" w:rsidRDefault="00E223C8" w:rsidP="00305EE0">
      <w:pPr>
        <w:pStyle w:val="Corpsdetexte"/>
        <w:spacing w:before="152" w:line="223" w:lineRule="auto"/>
        <w:ind w:left="886" w:right="5381" w:hanging="200"/>
        <w:rPr>
          <w:rFonts w:ascii="SimSun"/>
          <w:lang w:val="fr-CA"/>
        </w:rPr>
      </w:pPr>
      <w:proofErr w:type="spellStart"/>
      <w:proofErr w:type="gramStart"/>
      <w:r w:rsidRPr="00305EE0">
        <w:rPr>
          <w:rFonts w:ascii="SimSun"/>
          <w:w w:val="95"/>
          <w:lang w:val="fr-CA"/>
        </w:rPr>
        <w:t>cst</w:t>
      </w:r>
      <w:proofErr w:type="gramEnd"/>
      <w:r w:rsidRPr="00305EE0">
        <w:rPr>
          <w:rFonts w:ascii="SimSun"/>
          <w:w w:val="95"/>
          <w:lang w:val="fr-CA"/>
        </w:rPr>
        <w:t>_tx_duration</w:t>
      </w:r>
      <w:proofErr w:type="spellEnd"/>
      <w:r w:rsidRPr="00305EE0">
        <w:rPr>
          <w:rFonts w:ascii="SimSun"/>
          <w:w w:val="95"/>
          <w:lang w:val="fr-CA"/>
        </w:rPr>
        <w:t>(</w:t>
      </w:r>
      <w:r w:rsidR="00305EE0">
        <w:rPr>
          <w:rFonts w:ascii="SimSun"/>
          <w:w w:val="95"/>
          <w:lang w:val="fr-CA"/>
        </w:rPr>
        <w:br/>
      </w:r>
      <w:proofErr w:type="spellStart"/>
      <w:r w:rsidRPr="00305EE0">
        <w:rPr>
          <w:rFonts w:ascii="SimSun"/>
          <w:lang w:val="fr-CA"/>
        </w:rPr>
        <w:t>Rx_deliv</w:t>
      </w:r>
      <w:proofErr w:type="spellEnd"/>
      <w:r w:rsidRPr="00305EE0">
        <w:rPr>
          <w:rFonts w:ascii="SimSun"/>
          <w:lang w:val="fr-CA"/>
        </w:rPr>
        <w:t>,</w:t>
      </w:r>
      <w:r w:rsidR="00305EE0">
        <w:rPr>
          <w:rFonts w:ascii="SimSun"/>
          <w:lang w:val="fr-CA"/>
        </w:rPr>
        <w:br/>
      </w:r>
      <w:proofErr w:type="spellStart"/>
      <w:r w:rsidRPr="00305EE0">
        <w:rPr>
          <w:rFonts w:ascii="SimSun"/>
          <w:lang w:val="fr-CA"/>
        </w:rPr>
        <w:t>Rx_drug_code</w:t>
      </w:r>
      <w:proofErr w:type="spellEnd"/>
      <w:r w:rsidRPr="00305EE0">
        <w:rPr>
          <w:rFonts w:ascii="SimSun"/>
          <w:lang w:val="fr-CA"/>
        </w:rPr>
        <w:t>,</w:t>
      </w:r>
      <w:r w:rsidR="00305EE0">
        <w:rPr>
          <w:rFonts w:ascii="SimSun"/>
          <w:lang w:val="fr-CA"/>
        </w:rPr>
        <w:br/>
      </w:r>
      <w:proofErr w:type="spellStart"/>
      <w:r w:rsidRPr="00305EE0">
        <w:rPr>
          <w:rFonts w:ascii="SimSun"/>
          <w:lang w:val="fr-CA"/>
        </w:rPr>
        <w:t>Rx_duration</w:t>
      </w:r>
      <w:proofErr w:type="spellEnd"/>
      <w:r w:rsidRPr="00305EE0">
        <w:rPr>
          <w:rFonts w:ascii="SimSun"/>
          <w:lang w:val="fr-CA"/>
        </w:rPr>
        <w:t xml:space="preserve">, </w:t>
      </w:r>
      <w:del w:id="4" w:author="Guillaume Boucher" w:date="2020-09-26T17:50:00Z">
        <w:r w:rsidRPr="00305EE0" w:rsidDel="00305EE0">
          <w:rPr>
            <w:rFonts w:ascii="SimSun"/>
            <w:lang w:val="fr-CA"/>
          </w:rPr>
          <w:delText>cst_tx_dur</w:delText>
        </w:r>
      </w:del>
      <w:commentRangeStart w:id="5"/>
      <w:proofErr w:type="spellStart"/>
      <w:ins w:id="6" w:author="Guillaume Boucher" w:date="2020-09-26T17:50:00Z">
        <w:r w:rsidR="00305EE0">
          <w:rPr>
            <w:rFonts w:ascii="SimSun"/>
            <w:lang w:val="fr-CA"/>
          </w:rPr>
          <w:t>Cst_Tx_dur</w:t>
        </w:r>
        <w:commentRangeEnd w:id="5"/>
        <w:proofErr w:type="spellEnd"/>
        <w:r w:rsidR="00305EE0">
          <w:rPr>
            <w:rStyle w:val="Marquedecommentaire"/>
          </w:rPr>
          <w:commentReference w:id="5"/>
        </w:r>
      </w:ins>
      <w:r w:rsidRPr="00305EE0">
        <w:rPr>
          <w:rFonts w:ascii="SimSun"/>
          <w:lang w:val="fr-CA"/>
        </w:rPr>
        <w:t xml:space="preserve">, </w:t>
      </w:r>
      <w:proofErr w:type="spellStart"/>
      <w:r w:rsidRPr="00305EE0">
        <w:rPr>
          <w:rFonts w:ascii="SimSun"/>
          <w:w w:val="95"/>
          <w:lang w:val="fr-CA"/>
        </w:rPr>
        <w:t>cst_drug_code</w:t>
      </w:r>
      <w:proofErr w:type="spellEnd"/>
      <w:r w:rsidRPr="00305EE0">
        <w:rPr>
          <w:rFonts w:ascii="SimSun"/>
          <w:w w:val="95"/>
          <w:lang w:val="fr-CA"/>
        </w:rPr>
        <w:t>,</w:t>
      </w:r>
      <w:r w:rsidR="00305EE0">
        <w:rPr>
          <w:rFonts w:ascii="SimSun"/>
          <w:w w:val="95"/>
          <w:lang w:val="fr-CA"/>
        </w:rPr>
        <w:br/>
      </w:r>
      <w:proofErr w:type="spellStart"/>
      <w:r w:rsidRPr="00305EE0">
        <w:rPr>
          <w:rFonts w:ascii="SimSun"/>
          <w:lang w:val="fr-CA"/>
        </w:rPr>
        <w:t>cst_duration</w:t>
      </w:r>
      <w:proofErr w:type="spellEnd"/>
    </w:p>
    <w:p w14:paraId="1E116618" w14:textId="77777777" w:rsidR="00975E64" w:rsidRDefault="00E223C8">
      <w:pPr>
        <w:pStyle w:val="Corpsdetexte"/>
        <w:spacing w:line="248" w:lineRule="exact"/>
        <w:ind w:left="686"/>
        <w:rPr>
          <w:rFonts w:ascii="SimSun"/>
        </w:rPr>
      </w:pPr>
      <w:r>
        <w:rPr>
          <w:rFonts w:ascii="SimSun"/>
          <w:w w:val="99"/>
        </w:rPr>
        <w:t>)</w:t>
      </w:r>
    </w:p>
    <w:p w14:paraId="1C8674F2" w14:textId="77777777" w:rsidR="00975E64" w:rsidRDefault="00975E64">
      <w:pPr>
        <w:pStyle w:val="Corpsdetexte"/>
        <w:spacing w:before="2"/>
        <w:rPr>
          <w:rFonts w:ascii="SimSun"/>
          <w:sz w:val="24"/>
        </w:rPr>
      </w:pPr>
    </w:p>
    <w:p w14:paraId="6D4133AA" w14:textId="77777777" w:rsidR="00975E64" w:rsidRDefault="00E223C8">
      <w:pPr>
        <w:pStyle w:val="Titre2"/>
      </w:pPr>
      <w:r>
        <w:t>Arguments</w:t>
      </w:r>
    </w:p>
    <w:p w14:paraId="7967F318" w14:textId="77777777" w:rsidR="00975E64" w:rsidRDefault="00E223C8">
      <w:pPr>
        <w:pStyle w:val="Corpsdetexte"/>
        <w:tabs>
          <w:tab w:val="left" w:pos="2226"/>
        </w:tabs>
        <w:spacing w:before="138" w:line="307" w:lineRule="auto"/>
        <w:ind w:left="686" w:right="1422"/>
      </w:pP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ab/>
      </w:r>
      <w:r>
        <w:t xml:space="preserve">Name of the table listing all prescription drugs delivered. </w:t>
      </w:r>
      <w:proofErr w:type="spellStart"/>
      <w:r>
        <w:rPr>
          <w:rFonts w:ascii="SimSun"/>
        </w:rPr>
        <w:t>Rx_drug_code</w:t>
      </w:r>
      <w:proofErr w:type="spellEnd"/>
      <w:r>
        <w:rPr>
          <w:rFonts w:ascii="SimSun"/>
        </w:rPr>
        <w:tab/>
      </w:r>
      <w:r>
        <w:t xml:space="preserve">Column name of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 xml:space="preserve"> </w:t>
      </w:r>
      <w:r>
        <w:t xml:space="preserve">that contains the drug unique identifier. </w:t>
      </w:r>
      <w:proofErr w:type="spellStart"/>
      <w:r>
        <w:rPr>
          <w:rFonts w:ascii="SimSun"/>
        </w:rPr>
        <w:t>Rx_duration</w:t>
      </w:r>
      <w:proofErr w:type="spellEnd"/>
      <w:r>
        <w:rPr>
          <w:rFonts w:ascii="SimSun"/>
        </w:rPr>
        <w:tab/>
      </w:r>
      <w:r>
        <w:t xml:space="preserve">Column name of the constant treatment duration in the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  <w:spacing w:val="-79"/>
        </w:rPr>
        <w:t xml:space="preserve"> </w:t>
      </w:r>
      <w:r>
        <w:t>table.</w:t>
      </w:r>
    </w:p>
    <w:p w14:paraId="23E5E71E" w14:textId="23ADD352" w:rsidR="00975E64" w:rsidRDefault="00305EE0">
      <w:pPr>
        <w:pStyle w:val="Corpsdetexte"/>
        <w:tabs>
          <w:tab w:val="left" w:pos="2226"/>
        </w:tabs>
        <w:spacing w:before="10" w:line="223" w:lineRule="auto"/>
        <w:ind w:left="2226" w:right="781" w:hanging="1540"/>
      </w:pPr>
      <w:proofErr w:type="spellStart"/>
      <w:ins w:id="7" w:author="Guillaume Boucher" w:date="2020-09-26T17:50:00Z">
        <w:r w:rsidRPr="00B54597">
          <w:rPr>
            <w:rFonts w:ascii="SimSun"/>
            <w:lang w:val="en-CA"/>
          </w:rPr>
          <w:t>Cst_Tx_dur</w:t>
        </w:r>
      </w:ins>
      <w:proofErr w:type="spellEnd"/>
      <w:del w:id="8" w:author="Guillaume Boucher" w:date="2020-09-26T17:50:00Z">
        <w:r w:rsidR="00E223C8" w:rsidDel="00305EE0">
          <w:rPr>
            <w:rFonts w:ascii="SimSun"/>
          </w:rPr>
          <w:delText>cst_tx_dur</w:delText>
        </w:r>
      </w:del>
      <w:r w:rsidR="00E223C8">
        <w:rPr>
          <w:rFonts w:ascii="SimSun"/>
        </w:rPr>
        <w:tab/>
      </w:r>
      <w:r w:rsidR="00E223C8">
        <w:t xml:space="preserve">Name of the table that contains the constant treatment durations that will over- write that in the </w:t>
      </w:r>
      <w:proofErr w:type="spellStart"/>
      <w:r w:rsidR="00E223C8">
        <w:rPr>
          <w:rFonts w:ascii="SimSun"/>
        </w:rPr>
        <w:t>Rx_deliv</w:t>
      </w:r>
      <w:proofErr w:type="spellEnd"/>
      <w:r w:rsidR="00E223C8">
        <w:rPr>
          <w:rFonts w:ascii="SimSun"/>
          <w:spacing w:val="-67"/>
        </w:rPr>
        <w:t xml:space="preserve"> </w:t>
      </w:r>
      <w:r w:rsidR="00E223C8">
        <w:t>table for the specified drug codes.</w:t>
      </w:r>
    </w:p>
    <w:p w14:paraId="45E02611" w14:textId="77777777" w:rsidR="00975E64" w:rsidRDefault="00E223C8">
      <w:pPr>
        <w:pStyle w:val="Corpsdetexte"/>
        <w:tabs>
          <w:tab w:val="left" w:pos="2226"/>
        </w:tabs>
        <w:spacing w:before="90" w:line="223" w:lineRule="auto"/>
        <w:ind w:left="2226" w:right="781" w:hanging="1540"/>
      </w:pPr>
      <w:proofErr w:type="spellStart"/>
      <w:r>
        <w:rPr>
          <w:rFonts w:ascii="SimSun"/>
        </w:rPr>
        <w:t>cst_drug_code</w:t>
      </w:r>
      <w:proofErr w:type="spellEnd"/>
      <w:r>
        <w:rPr>
          <w:rFonts w:ascii="SimSun"/>
        </w:rPr>
        <w:tab/>
      </w:r>
      <w:r>
        <w:t xml:space="preserve">Column name of </w:t>
      </w:r>
      <w:proofErr w:type="spellStart"/>
      <w:r>
        <w:rPr>
          <w:rFonts w:ascii="SimSun"/>
        </w:rPr>
        <w:t>cst_tx_dur</w:t>
      </w:r>
      <w:proofErr w:type="spellEnd"/>
      <w:r>
        <w:rPr>
          <w:rFonts w:ascii="SimSun"/>
        </w:rPr>
        <w:t xml:space="preserve"> </w:t>
      </w:r>
      <w:r>
        <w:t>that contains the drug unique identifier (same format as</w:t>
      </w:r>
      <w:r>
        <w:rPr>
          <w:spacing w:val="-3"/>
        </w:rPr>
        <w:t xml:space="preserve"> </w:t>
      </w:r>
      <w:proofErr w:type="spellStart"/>
      <w:r>
        <w:rPr>
          <w:rFonts w:ascii="SimSun"/>
        </w:rPr>
        <w:t>Rx_drug_code</w:t>
      </w:r>
      <w:proofErr w:type="spellEnd"/>
      <w:r>
        <w:t>).</w:t>
      </w:r>
    </w:p>
    <w:p w14:paraId="43212E8C" w14:textId="77777777" w:rsidR="00975E64" w:rsidRDefault="00E223C8">
      <w:pPr>
        <w:pStyle w:val="Corpsdetexte"/>
        <w:tabs>
          <w:tab w:val="left" w:pos="2226"/>
        </w:tabs>
        <w:spacing w:before="89" w:line="223" w:lineRule="auto"/>
        <w:ind w:left="2226" w:right="781" w:hanging="1540"/>
      </w:pPr>
      <w:proofErr w:type="spellStart"/>
      <w:r>
        <w:rPr>
          <w:rFonts w:ascii="SimSun"/>
        </w:rPr>
        <w:t>cst_duration</w:t>
      </w:r>
      <w:proofErr w:type="spellEnd"/>
      <w:r>
        <w:rPr>
          <w:rFonts w:ascii="SimSun"/>
        </w:rPr>
        <w:tab/>
      </w:r>
      <w:r>
        <w:t>Column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constant</w:t>
      </w:r>
      <w:r>
        <w:rPr>
          <w:spacing w:val="-6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rFonts w:ascii="SimSun"/>
        </w:rPr>
        <w:t>cst_tx_dur</w:t>
      </w:r>
      <w:proofErr w:type="spellEnd"/>
      <w:r>
        <w:rPr>
          <w:rFonts w:ascii="SimSun"/>
          <w:spacing w:val="-5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(same format as</w:t>
      </w:r>
      <w:r>
        <w:rPr>
          <w:spacing w:val="-3"/>
        </w:rPr>
        <w:t xml:space="preserve"> </w:t>
      </w:r>
      <w:proofErr w:type="spellStart"/>
      <w:r>
        <w:rPr>
          <w:rFonts w:ascii="SimSun"/>
        </w:rPr>
        <w:t>Rx_duration</w:t>
      </w:r>
      <w:proofErr w:type="spellEnd"/>
      <w:r>
        <w:t>).</w:t>
      </w:r>
    </w:p>
    <w:p w14:paraId="6B037890" w14:textId="77777777" w:rsidR="00975E64" w:rsidRDefault="00975E64">
      <w:pPr>
        <w:pStyle w:val="Corpsdetexte"/>
        <w:spacing w:before="4"/>
        <w:rPr>
          <w:sz w:val="27"/>
        </w:rPr>
      </w:pPr>
    </w:p>
    <w:p w14:paraId="7F3525FE" w14:textId="77777777" w:rsidR="00975E64" w:rsidRDefault="00E223C8">
      <w:pPr>
        <w:pStyle w:val="Titre2"/>
      </w:pPr>
      <w:r>
        <w:t>Value</w:t>
      </w:r>
    </w:p>
    <w:p w14:paraId="34FF80E1" w14:textId="77777777" w:rsidR="00975E64" w:rsidRDefault="00E223C8">
      <w:pPr>
        <w:pStyle w:val="Corpsdetexte"/>
        <w:spacing w:before="142" w:line="235" w:lineRule="auto"/>
        <w:ind w:left="686" w:right="779"/>
      </w:pPr>
      <w:proofErr w:type="spellStart"/>
      <w:proofErr w:type="gramStart"/>
      <w:r>
        <w:rPr>
          <w:rFonts w:ascii="SimSun"/>
        </w:rPr>
        <w:t>data.table</w:t>
      </w:r>
      <w:proofErr w:type="spellEnd"/>
      <w:proofErr w:type="gramEnd"/>
      <w:r>
        <w:rPr>
          <w:rFonts w:ascii="SimSun"/>
        </w:rPr>
        <w:t xml:space="preserve"> </w:t>
      </w:r>
      <w:r>
        <w:t xml:space="preserve">of the same structure than </w:t>
      </w:r>
      <w:proofErr w:type="spellStart"/>
      <w:r>
        <w:rPr>
          <w:rFonts w:ascii="SimSun"/>
        </w:rPr>
        <w:t>Rx_deliv</w:t>
      </w:r>
      <w:proofErr w:type="spellEnd"/>
      <w:r>
        <w:t xml:space="preserve">, sorted by </w:t>
      </w:r>
      <w:proofErr w:type="spellStart"/>
      <w:r>
        <w:rPr>
          <w:rFonts w:ascii="SimSun"/>
        </w:rPr>
        <w:t>Rx_drug_code</w:t>
      </w:r>
      <w:proofErr w:type="spellEnd"/>
      <w:r>
        <w:t>, listing all drugs in which a constant treatment duration replaces the original treatment duration.</w:t>
      </w:r>
    </w:p>
    <w:p w14:paraId="48FFF81A" w14:textId="77777777" w:rsidR="00975E64" w:rsidRDefault="00975E64">
      <w:pPr>
        <w:pStyle w:val="Corpsdetexte"/>
        <w:spacing w:before="2"/>
        <w:rPr>
          <w:sz w:val="28"/>
        </w:rPr>
      </w:pPr>
    </w:p>
    <w:p w14:paraId="1EDDD869" w14:textId="77777777" w:rsidR="00975E64" w:rsidRDefault="00E223C8">
      <w:pPr>
        <w:pStyle w:val="Titre2"/>
      </w:pPr>
      <w:r>
        <w:t>Examples</w:t>
      </w:r>
    </w:p>
    <w:p w14:paraId="3FC3FB40" w14:textId="77777777" w:rsidR="00975E64" w:rsidRDefault="00E223C8">
      <w:pPr>
        <w:spacing w:before="138" w:line="225" w:lineRule="exact"/>
        <w:ind w:left="68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Rx_dt</w:t>
      </w:r>
      <w:proofErr w:type="spellEnd"/>
      <w:r>
        <w:rPr>
          <w:rFonts w:ascii="SimSun"/>
          <w:sz w:val="18"/>
        </w:rPr>
        <w:t xml:space="preserve"> &lt;- </w:t>
      </w:r>
      <w:proofErr w:type="spellStart"/>
      <w:proofErr w:type="gramStart"/>
      <w:r>
        <w:rPr>
          <w:rFonts w:ascii="SimSun"/>
          <w:sz w:val="18"/>
        </w:rPr>
        <w:t>data.frame</w:t>
      </w:r>
      <w:proofErr w:type="spellEnd"/>
      <w:proofErr w:type="gramEnd"/>
      <w:r>
        <w:rPr>
          <w:rFonts w:ascii="SimSun"/>
          <w:sz w:val="18"/>
        </w:rPr>
        <w:t>(id = c(rep(1, 3), rep(2, 2)),</w:t>
      </w:r>
    </w:p>
    <w:p w14:paraId="5C8AAE8C" w14:textId="77777777" w:rsidR="00975E64" w:rsidRPr="00305EE0" w:rsidRDefault="00E223C8">
      <w:pPr>
        <w:spacing w:line="219" w:lineRule="exact"/>
        <w:ind w:left="2480"/>
        <w:rPr>
          <w:rFonts w:ascii="SimSun"/>
          <w:sz w:val="18"/>
          <w:lang w:val="fr-CA"/>
        </w:rPr>
      </w:pPr>
      <w:proofErr w:type="gramStart"/>
      <w:r w:rsidRPr="00305EE0">
        <w:rPr>
          <w:rFonts w:ascii="SimSun"/>
          <w:sz w:val="18"/>
          <w:lang w:val="fr-CA"/>
        </w:rPr>
        <w:t>code</w:t>
      </w:r>
      <w:proofErr w:type="gramEnd"/>
      <w:r w:rsidRPr="00305EE0">
        <w:rPr>
          <w:rFonts w:ascii="SimSun"/>
          <w:sz w:val="18"/>
          <w:lang w:val="fr-CA"/>
        </w:rPr>
        <w:t xml:space="preserve"> = c("A", "B", "C", "B", "D"),</w:t>
      </w:r>
    </w:p>
    <w:p w14:paraId="4F572B11" w14:textId="77777777" w:rsidR="00975E64" w:rsidRPr="00305EE0" w:rsidRDefault="00E223C8">
      <w:pPr>
        <w:spacing w:before="3" w:line="228" w:lineRule="auto"/>
        <w:ind w:left="686" w:right="3650" w:firstLine="1793"/>
        <w:rPr>
          <w:rFonts w:ascii="SimSun"/>
          <w:sz w:val="18"/>
          <w:lang w:val="fr-CA"/>
        </w:rPr>
      </w:pPr>
      <w:proofErr w:type="gramStart"/>
      <w:r w:rsidRPr="00305EE0">
        <w:rPr>
          <w:rFonts w:ascii="SimSun"/>
          <w:sz w:val="18"/>
          <w:lang w:val="fr-CA"/>
        </w:rPr>
        <w:t>duration</w:t>
      </w:r>
      <w:proofErr w:type="gramEnd"/>
      <w:r w:rsidRPr="00305EE0">
        <w:rPr>
          <w:rFonts w:ascii="SimSun"/>
          <w:sz w:val="18"/>
          <w:lang w:val="fr-CA"/>
        </w:rPr>
        <w:t xml:space="preserve"> = c(rep(15, 3), 15, 90)) </w:t>
      </w:r>
      <w:proofErr w:type="spellStart"/>
      <w:r w:rsidRPr="00305EE0">
        <w:rPr>
          <w:rFonts w:ascii="SimSun"/>
          <w:sz w:val="18"/>
          <w:lang w:val="fr-CA"/>
        </w:rPr>
        <w:t>cst_dt</w:t>
      </w:r>
      <w:proofErr w:type="spellEnd"/>
      <w:r w:rsidRPr="00305EE0">
        <w:rPr>
          <w:rFonts w:ascii="SimSun"/>
          <w:sz w:val="18"/>
          <w:lang w:val="fr-CA"/>
        </w:rPr>
        <w:t xml:space="preserve"> &lt;- </w:t>
      </w:r>
      <w:proofErr w:type="spellStart"/>
      <w:r w:rsidRPr="00305EE0">
        <w:rPr>
          <w:rFonts w:ascii="SimSun"/>
          <w:sz w:val="18"/>
          <w:lang w:val="fr-CA"/>
        </w:rPr>
        <w:t>data.frame</w:t>
      </w:r>
      <w:proofErr w:type="spellEnd"/>
      <w:r w:rsidRPr="00305EE0">
        <w:rPr>
          <w:rFonts w:ascii="SimSun"/>
          <w:sz w:val="18"/>
          <w:lang w:val="fr-CA"/>
        </w:rPr>
        <w:t>(codes = c("A", "C", "D"),</w:t>
      </w:r>
    </w:p>
    <w:p w14:paraId="5E1C0ED4" w14:textId="77777777" w:rsidR="00975E64" w:rsidRPr="00305EE0" w:rsidRDefault="00E223C8">
      <w:pPr>
        <w:spacing w:line="216" w:lineRule="exact"/>
        <w:ind w:right="4890"/>
        <w:jc w:val="right"/>
        <w:rPr>
          <w:rFonts w:ascii="SimSun"/>
          <w:sz w:val="18"/>
          <w:lang w:val="fr-CA"/>
        </w:rPr>
      </w:pPr>
      <w:proofErr w:type="gramStart"/>
      <w:r w:rsidRPr="00305EE0">
        <w:rPr>
          <w:rFonts w:ascii="SimSun"/>
          <w:sz w:val="18"/>
          <w:lang w:val="fr-CA"/>
        </w:rPr>
        <w:t>dur</w:t>
      </w:r>
      <w:proofErr w:type="gramEnd"/>
      <w:r w:rsidRPr="00305EE0">
        <w:rPr>
          <w:rFonts w:ascii="SimSun"/>
          <w:sz w:val="18"/>
          <w:lang w:val="fr-CA"/>
        </w:rPr>
        <w:t xml:space="preserve"> = c(50, 100, 45))</w:t>
      </w:r>
    </w:p>
    <w:p w14:paraId="7571CB2E" w14:textId="77777777" w:rsidR="00975E64" w:rsidRPr="00305EE0" w:rsidRDefault="00E223C8">
      <w:pPr>
        <w:spacing w:line="219" w:lineRule="exact"/>
        <w:ind w:right="4801"/>
        <w:jc w:val="right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Rx_cst</w:t>
      </w:r>
      <w:proofErr w:type="spellEnd"/>
      <w:r w:rsidRPr="00305EE0">
        <w:rPr>
          <w:rFonts w:ascii="SimSun"/>
          <w:sz w:val="18"/>
          <w:lang w:val="fr-CA"/>
        </w:rPr>
        <w:t xml:space="preserve"> &lt;- </w:t>
      </w:r>
      <w:proofErr w:type="spellStart"/>
      <w:r w:rsidRPr="00305EE0">
        <w:rPr>
          <w:rFonts w:ascii="SimSun"/>
          <w:sz w:val="18"/>
          <w:lang w:val="fr-CA"/>
        </w:rPr>
        <w:t>cst_tx_</w:t>
      </w:r>
      <w:proofErr w:type="gramStart"/>
      <w:r w:rsidRPr="00305EE0">
        <w:rPr>
          <w:rFonts w:ascii="SimSun"/>
          <w:sz w:val="18"/>
          <w:lang w:val="fr-CA"/>
        </w:rPr>
        <w:t>duration</w:t>
      </w:r>
      <w:proofErr w:type="spellEnd"/>
      <w:r w:rsidRPr="00305EE0">
        <w:rPr>
          <w:rFonts w:ascii="SimSun"/>
          <w:sz w:val="18"/>
          <w:lang w:val="fr-CA"/>
        </w:rPr>
        <w:t>(</w:t>
      </w:r>
      <w:proofErr w:type="spellStart"/>
      <w:proofErr w:type="gramEnd"/>
      <w:r w:rsidRPr="00305EE0">
        <w:rPr>
          <w:rFonts w:ascii="SimSun"/>
          <w:sz w:val="18"/>
          <w:lang w:val="fr-CA"/>
        </w:rPr>
        <w:t>Rx_deliv</w:t>
      </w:r>
      <w:proofErr w:type="spellEnd"/>
      <w:r w:rsidRPr="00305EE0">
        <w:rPr>
          <w:rFonts w:ascii="SimSun"/>
          <w:sz w:val="18"/>
          <w:lang w:val="fr-CA"/>
        </w:rPr>
        <w:t xml:space="preserve"> = </w:t>
      </w:r>
      <w:proofErr w:type="spellStart"/>
      <w:r w:rsidRPr="00305EE0">
        <w:rPr>
          <w:rFonts w:ascii="SimSun"/>
          <w:sz w:val="18"/>
          <w:lang w:val="fr-CA"/>
        </w:rPr>
        <w:t>Rx_dt</w:t>
      </w:r>
      <w:proofErr w:type="spellEnd"/>
      <w:r w:rsidRPr="00305EE0">
        <w:rPr>
          <w:rFonts w:ascii="SimSun"/>
          <w:sz w:val="18"/>
          <w:lang w:val="fr-CA"/>
        </w:rPr>
        <w:t>,</w:t>
      </w:r>
    </w:p>
    <w:p w14:paraId="298CA0B1" w14:textId="77777777" w:rsidR="00975E64" w:rsidRPr="00305EE0" w:rsidRDefault="00E223C8">
      <w:pPr>
        <w:spacing w:before="4" w:line="228" w:lineRule="auto"/>
        <w:ind w:left="3018" w:right="1422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Rx_drug_code</w:t>
      </w:r>
      <w:proofErr w:type="spellEnd"/>
      <w:r w:rsidRPr="00305EE0">
        <w:rPr>
          <w:rFonts w:ascii="SimSun"/>
          <w:sz w:val="18"/>
          <w:lang w:val="fr-CA"/>
        </w:rPr>
        <w:t xml:space="preserve"> = "code", </w:t>
      </w:r>
      <w:proofErr w:type="spellStart"/>
      <w:r w:rsidRPr="00305EE0">
        <w:rPr>
          <w:rFonts w:ascii="SimSun"/>
          <w:sz w:val="18"/>
          <w:lang w:val="fr-CA"/>
        </w:rPr>
        <w:t>Rx_duration</w:t>
      </w:r>
      <w:proofErr w:type="spellEnd"/>
      <w:r w:rsidRPr="00305EE0">
        <w:rPr>
          <w:rFonts w:ascii="SimSun"/>
          <w:sz w:val="18"/>
          <w:lang w:val="fr-CA"/>
        </w:rPr>
        <w:t xml:space="preserve"> = "duration", </w:t>
      </w:r>
      <w:proofErr w:type="spellStart"/>
      <w:r w:rsidRPr="00305EE0">
        <w:rPr>
          <w:rFonts w:ascii="SimSun"/>
          <w:sz w:val="18"/>
          <w:lang w:val="fr-CA"/>
        </w:rPr>
        <w:t>cst_tx_dur</w:t>
      </w:r>
      <w:proofErr w:type="spellEnd"/>
      <w:r w:rsidRPr="00305EE0">
        <w:rPr>
          <w:rFonts w:ascii="SimSun"/>
          <w:sz w:val="18"/>
          <w:lang w:val="fr-CA"/>
        </w:rPr>
        <w:t xml:space="preserve"> = </w:t>
      </w:r>
      <w:proofErr w:type="spellStart"/>
      <w:r w:rsidRPr="00305EE0">
        <w:rPr>
          <w:rFonts w:ascii="SimSun"/>
          <w:sz w:val="18"/>
          <w:lang w:val="fr-CA"/>
        </w:rPr>
        <w:t>cst_dt</w:t>
      </w:r>
      <w:proofErr w:type="spellEnd"/>
      <w:r w:rsidRPr="00305EE0">
        <w:rPr>
          <w:rFonts w:ascii="SimSun"/>
          <w:sz w:val="18"/>
          <w:lang w:val="fr-CA"/>
        </w:rPr>
        <w:t>,</w:t>
      </w:r>
    </w:p>
    <w:p w14:paraId="12FD7F3E" w14:textId="77777777" w:rsidR="00975E64" w:rsidRPr="00305EE0" w:rsidRDefault="00E223C8">
      <w:pPr>
        <w:spacing w:line="222" w:lineRule="exact"/>
        <w:ind w:left="3018"/>
        <w:rPr>
          <w:rFonts w:ascii="SimSun"/>
          <w:sz w:val="18"/>
          <w:lang w:val="fr-CA"/>
        </w:rPr>
      </w:pPr>
      <w:proofErr w:type="spellStart"/>
      <w:proofErr w:type="gramStart"/>
      <w:r w:rsidRPr="00305EE0">
        <w:rPr>
          <w:rFonts w:ascii="SimSun"/>
          <w:sz w:val="18"/>
          <w:lang w:val="fr-CA"/>
        </w:rPr>
        <w:t>cst</w:t>
      </w:r>
      <w:proofErr w:type="gramEnd"/>
      <w:r w:rsidRPr="00305EE0">
        <w:rPr>
          <w:rFonts w:ascii="SimSun"/>
          <w:sz w:val="18"/>
          <w:lang w:val="fr-CA"/>
        </w:rPr>
        <w:t>_drug_code</w:t>
      </w:r>
      <w:proofErr w:type="spellEnd"/>
      <w:r w:rsidRPr="00305EE0">
        <w:rPr>
          <w:rFonts w:ascii="SimSun"/>
          <w:sz w:val="18"/>
          <w:lang w:val="fr-CA"/>
        </w:rPr>
        <w:t xml:space="preserve"> = "codes", </w:t>
      </w:r>
      <w:proofErr w:type="spellStart"/>
      <w:r w:rsidRPr="00305EE0">
        <w:rPr>
          <w:rFonts w:ascii="SimSun"/>
          <w:sz w:val="18"/>
          <w:lang w:val="fr-CA"/>
        </w:rPr>
        <w:t>cst_duration</w:t>
      </w:r>
      <w:proofErr w:type="spellEnd"/>
      <w:r w:rsidRPr="00305EE0">
        <w:rPr>
          <w:rFonts w:ascii="SimSun"/>
          <w:sz w:val="18"/>
          <w:lang w:val="fr-CA"/>
        </w:rPr>
        <w:t xml:space="preserve"> = "dur")</w:t>
      </w:r>
    </w:p>
    <w:p w14:paraId="2207384E" w14:textId="77777777" w:rsidR="00975E64" w:rsidRPr="00305EE0" w:rsidRDefault="00975E64">
      <w:pPr>
        <w:pStyle w:val="Corpsdetexte"/>
        <w:rPr>
          <w:rFonts w:ascii="SimSun"/>
          <w:lang w:val="fr-CA"/>
        </w:rPr>
      </w:pPr>
    </w:p>
    <w:p w14:paraId="0A07C675" w14:textId="77777777" w:rsidR="00975E64" w:rsidRPr="00305EE0" w:rsidRDefault="00BD7599">
      <w:pPr>
        <w:pStyle w:val="Corpsdetexte"/>
        <w:spacing w:before="12"/>
        <w:rPr>
          <w:rFonts w:ascii="SimSun"/>
          <w:sz w:val="24"/>
          <w:lang w:val="fr-CA"/>
        </w:rPr>
      </w:pPr>
      <w:r>
        <w:pict w14:anchorId="685A5070">
          <v:line id="_x0000_s1031" style="position:absolute;z-index:-251654144;mso-wrap-distance-left:0;mso-wrap-distance-right:0;mso-position-horizontal-relative:page" from="100.35pt,18.15pt" to="512.1pt,18.15pt" strokeweight=".14042mm">
            <w10:wrap type="topAndBottom" anchorx="page"/>
          </v:line>
        </w:pict>
      </w:r>
    </w:p>
    <w:p w14:paraId="675519DE" w14:textId="77777777" w:rsidR="00975E64" w:rsidRDefault="00E223C8">
      <w:pPr>
        <w:tabs>
          <w:tab w:val="left" w:pos="2792"/>
        </w:tabs>
        <w:spacing w:before="109"/>
        <w:ind w:left="532"/>
        <w:rPr>
          <w:i/>
          <w:sz w:val="20"/>
        </w:rPr>
      </w:pPr>
      <w:bookmarkStart w:id="9" w:name="data_process"/>
      <w:bookmarkEnd w:id="9"/>
      <w:proofErr w:type="spellStart"/>
      <w:r>
        <w:rPr>
          <w:rFonts w:ascii="SimSun"/>
          <w:sz w:val="20"/>
        </w:rPr>
        <w:t>data_process</w:t>
      </w:r>
      <w:proofErr w:type="spellEnd"/>
      <w:r>
        <w:rPr>
          <w:rFonts w:ascii="SimSun"/>
          <w:sz w:val="20"/>
        </w:rPr>
        <w:tab/>
      </w:r>
      <w:r>
        <w:rPr>
          <w:i/>
          <w:spacing w:val="-4"/>
          <w:sz w:val="20"/>
        </w:rPr>
        <w:t xml:space="preserve">Table </w:t>
      </w:r>
      <w:r>
        <w:rPr>
          <w:i/>
          <w:sz w:val="20"/>
        </w:rPr>
        <w:t>required for the calculation of polypharmacy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indicators</w:t>
      </w:r>
    </w:p>
    <w:p w14:paraId="46CE4FA9" w14:textId="77777777" w:rsidR="00975E64" w:rsidRDefault="00BD7599">
      <w:pPr>
        <w:pStyle w:val="Corpsdetexte"/>
        <w:spacing w:before="7"/>
        <w:rPr>
          <w:i/>
          <w:sz w:val="12"/>
        </w:rPr>
      </w:pPr>
      <w:r>
        <w:pict w14:anchorId="6BCCCE2C">
          <v:line id="_x0000_s1030" style="position:absolute;z-index:-251653120;mso-wrap-distance-left:0;mso-wrap-distance-right:0;mso-position-horizontal-relative:page" from="100.35pt,9.4pt" to="512.1pt,9.4pt" strokeweight=".14042mm">
            <w10:wrap type="topAndBottom" anchorx="page"/>
          </v:line>
        </w:pict>
      </w:r>
    </w:p>
    <w:p w14:paraId="73D2E374" w14:textId="77777777" w:rsidR="00975E64" w:rsidRDefault="00975E64">
      <w:pPr>
        <w:pStyle w:val="Corpsdetexte"/>
        <w:spacing w:before="10"/>
        <w:rPr>
          <w:i/>
          <w:sz w:val="25"/>
        </w:rPr>
      </w:pPr>
    </w:p>
    <w:p w14:paraId="7C6CC9E8" w14:textId="77777777" w:rsidR="00975E64" w:rsidRDefault="00E223C8">
      <w:pPr>
        <w:pStyle w:val="Titre2"/>
        <w:spacing w:before="105"/>
      </w:pPr>
      <w:r>
        <w:t>Description</w:t>
      </w:r>
    </w:p>
    <w:p w14:paraId="748AB15B" w14:textId="77777777" w:rsidR="00975E64" w:rsidRDefault="00E223C8">
      <w:pPr>
        <w:pStyle w:val="Corpsdetexte"/>
        <w:spacing w:before="151" w:line="249" w:lineRule="auto"/>
        <w:ind w:left="686" w:right="781"/>
        <w:jc w:val="both"/>
      </w:pPr>
      <w:r>
        <w:t xml:space="preserve">Reads a table of successive drug delivery records (usually extracted from a pharmacy or a </w:t>
      </w:r>
      <w:r>
        <w:rPr>
          <w:spacing w:val="-3"/>
        </w:rPr>
        <w:t xml:space="preserve">health </w:t>
      </w:r>
      <w:r>
        <w:t xml:space="preserve">insurance information system) and creates the data required for the calculation of the </w:t>
      </w:r>
      <w:proofErr w:type="spellStart"/>
      <w:r>
        <w:rPr>
          <w:spacing w:val="-3"/>
        </w:rPr>
        <w:t>polyphar</w:t>
      </w:r>
      <w:proofErr w:type="spellEnd"/>
      <w:r>
        <w:rPr>
          <w:spacing w:val="-3"/>
        </w:rPr>
        <w:t xml:space="preserve">- </w:t>
      </w:r>
      <w:proofErr w:type="spellStart"/>
      <w:r>
        <w:t>macy</w:t>
      </w:r>
      <w:proofErr w:type="spellEnd"/>
      <w:r>
        <w:t xml:space="preserve"> indicators by applying various user-defined arguments, incorporating hospital stays into </w:t>
      </w:r>
      <w:r>
        <w:rPr>
          <w:spacing w:val="-4"/>
        </w:rPr>
        <w:t xml:space="preserve">the </w:t>
      </w:r>
      <w:r>
        <w:t>treatment</w:t>
      </w:r>
      <w:r>
        <w:rPr>
          <w:spacing w:val="-9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reconstruct</w:t>
      </w:r>
      <w:r>
        <w:rPr>
          <w:spacing w:val="-8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treatment</w:t>
      </w:r>
      <w:r>
        <w:rPr>
          <w:spacing w:val="-9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merging</w:t>
      </w:r>
      <w:r>
        <w:rPr>
          <w:spacing w:val="-8"/>
        </w:rPr>
        <w:t xml:space="preserve"> </w:t>
      </w:r>
      <w:r>
        <w:t>quasi</w:t>
      </w:r>
      <w:r>
        <w:rPr>
          <w:spacing w:val="-8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rPr>
          <w:spacing w:val="-3"/>
        </w:rPr>
        <w:t xml:space="preserve">and/or </w:t>
      </w:r>
      <w:r>
        <w:t>overlapping drugs</w:t>
      </w:r>
      <w:r>
        <w:rPr>
          <w:spacing w:val="-3"/>
        </w:rPr>
        <w:t xml:space="preserve"> </w:t>
      </w:r>
      <w:r>
        <w:t>deliveries.</w:t>
      </w:r>
    </w:p>
    <w:p w14:paraId="07C2D571" w14:textId="77777777" w:rsidR="00975E64" w:rsidRDefault="00975E64">
      <w:pPr>
        <w:spacing w:line="249" w:lineRule="auto"/>
        <w:jc w:val="both"/>
        <w:sectPr w:rsidR="00975E64">
          <w:pgSz w:w="11910" w:h="16840"/>
          <w:pgMar w:top="1340" w:right="880" w:bottom="280" w:left="1680" w:header="720" w:footer="720" w:gutter="0"/>
          <w:cols w:space="720"/>
        </w:sectPr>
      </w:pPr>
    </w:p>
    <w:p w14:paraId="5882FA62" w14:textId="77777777" w:rsidR="00975E64" w:rsidRDefault="00E223C8">
      <w:pPr>
        <w:tabs>
          <w:tab w:val="left" w:pos="7532"/>
        </w:tabs>
        <w:spacing w:before="79"/>
        <w:ind w:left="326"/>
        <w:rPr>
          <w:rFonts w:ascii="Calibri"/>
          <w:i/>
          <w:sz w:val="20"/>
        </w:rPr>
      </w:pPr>
      <w:r>
        <w:rPr>
          <w:sz w:val="20"/>
        </w:rPr>
        <w:lastRenderedPageBreak/>
        <w:t>4</w:t>
      </w:r>
      <w:r>
        <w:rPr>
          <w:sz w:val="20"/>
        </w:rPr>
        <w:tab/>
      </w:r>
      <w:proofErr w:type="spellStart"/>
      <w:r>
        <w:rPr>
          <w:rFonts w:ascii="Calibri"/>
          <w:i/>
          <w:sz w:val="20"/>
        </w:rPr>
        <w:t>data_process</w:t>
      </w:r>
      <w:proofErr w:type="spellEnd"/>
    </w:p>
    <w:p w14:paraId="33CC737E" w14:textId="77777777" w:rsidR="00975E64" w:rsidRDefault="00975E64">
      <w:pPr>
        <w:pStyle w:val="Corpsdetexte"/>
        <w:spacing w:before="1"/>
        <w:rPr>
          <w:rFonts w:ascii="Calibri"/>
          <w:i/>
          <w:sz w:val="26"/>
        </w:rPr>
      </w:pPr>
    </w:p>
    <w:p w14:paraId="45778636" w14:textId="77777777" w:rsidR="00975E64" w:rsidRDefault="00E223C8">
      <w:pPr>
        <w:pStyle w:val="Titre2"/>
      </w:pPr>
      <w:r>
        <w:t>Usage</w:t>
      </w:r>
    </w:p>
    <w:p w14:paraId="15648C81" w14:textId="77777777" w:rsidR="00975E64" w:rsidRDefault="00E223C8" w:rsidP="00305EE0">
      <w:pPr>
        <w:pStyle w:val="Corpsdetexte"/>
        <w:spacing w:before="144" w:line="223" w:lineRule="auto"/>
        <w:ind w:left="886" w:right="7044" w:hanging="319"/>
        <w:rPr>
          <w:rFonts w:ascii="SimSun"/>
        </w:rPr>
      </w:pPr>
      <w:proofErr w:type="spellStart"/>
      <w:r>
        <w:rPr>
          <w:rFonts w:ascii="SimSun"/>
        </w:rPr>
        <w:t>data_</w:t>
      </w:r>
      <w:proofErr w:type="gramStart"/>
      <w:r>
        <w:rPr>
          <w:rFonts w:ascii="SimSun"/>
        </w:rPr>
        <w:t>process</w:t>
      </w:r>
      <w:proofErr w:type="spellEnd"/>
      <w:r>
        <w:rPr>
          <w:rFonts w:ascii="SimSun"/>
        </w:rPr>
        <w:t xml:space="preserve">( </w:t>
      </w:r>
      <w:proofErr w:type="spellStart"/>
      <w:r>
        <w:rPr>
          <w:rFonts w:ascii="SimSun"/>
        </w:rPr>
        <w:t>Rx</w:t>
      </w:r>
      <w:proofErr w:type="gramEnd"/>
      <w:r>
        <w:rPr>
          <w:rFonts w:ascii="SimSun"/>
        </w:rPr>
        <w:t>_deliv</w:t>
      </w:r>
      <w:proofErr w:type="spellEnd"/>
      <w:r>
        <w:rPr>
          <w:rFonts w:ascii="SimSun"/>
        </w:rPr>
        <w:t xml:space="preserve">, </w:t>
      </w:r>
      <w:commentRangeStart w:id="10"/>
      <w:proofErr w:type="spellStart"/>
      <w:r>
        <w:rPr>
          <w:rFonts w:ascii="SimSun"/>
        </w:rPr>
        <w:t>Rx_id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Rx_drug_code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  <w:w w:val="95"/>
        </w:rPr>
        <w:t>Rx_drug_deliv</w:t>
      </w:r>
      <w:proofErr w:type="spellEnd"/>
      <w:r>
        <w:rPr>
          <w:rFonts w:ascii="SimSun"/>
          <w:w w:val="95"/>
        </w:rPr>
        <w:t xml:space="preserve">, </w:t>
      </w:r>
      <w:proofErr w:type="spellStart"/>
      <w:r>
        <w:rPr>
          <w:rFonts w:ascii="SimSun"/>
        </w:rPr>
        <w:t>Rx_duration</w:t>
      </w:r>
      <w:commentRangeEnd w:id="10"/>
      <w:proofErr w:type="spellEnd"/>
      <w:r w:rsidR="00305EE0">
        <w:rPr>
          <w:rStyle w:val="Marquedecommentaire"/>
        </w:rPr>
        <w:commentReference w:id="10"/>
      </w:r>
      <w:r>
        <w:rPr>
          <w:rFonts w:ascii="SimSun"/>
        </w:rPr>
        <w:t>, Cohort = NULL,</w:t>
      </w:r>
    </w:p>
    <w:p w14:paraId="4D6EDDE5" w14:textId="77777777" w:rsidR="00975E64" w:rsidRDefault="00E223C8">
      <w:pPr>
        <w:pStyle w:val="Corpsdetexte"/>
        <w:spacing w:before="6" w:line="223" w:lineRule="auto"/>
        <w:ind w:left="886" w:right="5984"/>
        <w:rPr>
          <w:rFonts w:ascii="SimSun"/>
        </w:rPr>
      </w:pPr>
      <w:proofErr w:type="spellStart"/>
      <w:r>
        <w:rPr>
          <w:rFonts w:ascii="SimSun"/>
        </w:rPr>
        <w:t>Cohort_id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Hosp_stays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Hosp_id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Hosp_admis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Hosp_discharge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study_start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study_end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grace_fctr</w:t>
      </w:r>
      <w:proofErr w:type="spellEnd"/>
      <w:r>
        <w:rPr>
          <w:rFonts w:ascii="SimSun"/>
        </w:rPr>
        <w:t xml:space="preserve"> = 0.5,</w:t>
      </w:r>
    </w:p>
    <w:p w14:paraId="31437A67" w14:textId="4EF366AE" w:rsidR="00975E64" w:rsidRDefault="00E223C8" w:rsidP="00305EE0">
      <w:pPr>
        <w:pStyle w:val="Corpsdetexte"/>
        <w:spacing w:before="6" w:line="223" w:lineRule="auto"/>
        <w:ind w:left="886" w:right="1270"/>
        <w:rPr>
          <w:rFonts w:ascii="SimSun"/>
        </w:rPr>
      </w:pPr>
      <w:proofErr w:type="spellStart"/>
      <w:r>
        <w:rPr>
          <w:rFonts w:ascii="SimSun"/>
        </w:rPr>
        <w:t>grace_cst</w:t>
      </w:r>
      <w:proofErr w:type="spellEnd"/>
      <w:r>
        <w:rPr>
          <w:rFonts w:ascii="SimSun"/>
        </w:rPr>
        <w:t xml:space="preserve"> = 0,</w:t>
      </w:r>
      <w:r w:rsidR="00305EE0">
        <w:rPr>
          <w:rFonts w:ascii="SimSun"/>
        </w:rPr>
        <w:br/>
      </w:r>
      <w:proofErr w:type="spellStart"/>
      <w:r>
        <w:rPr>
          <w:rFonts w:ascii="SimSun"/>
        </w:rPr>
        <w:t>max_reserve</w:t>
      </w:r>
      <w:proofErr w:type="spellEnd"/>
      <w:r>
        <w:rPr>
          <w:rFonts w:ascii="SimSun"/>
        </w:rPr>
        <w:t xml:space="preserve"> =</w:t>
      </w:r>
      <w:r w:rsidR="00305EE0">
        <w:rPr>
          <w:rFonts w:ascii="SimSun"/>
        </w:rPr>
        <w:t xml:space="preserve"> </w:t>
      </w:r>
      <w:r>
        <w:rPr>
          <w:rFonts w:ascii="SimSun"/>
        </w:rPr>
        <w:t>NULL,</w:t>
      </w:r>
    </w:p>
    <w:p w14:paraId="04BB7D97" w14:textId="77777777" w:rsidR="00975E64" w:rsidRDefault="00E223C8">
      <w:pPr>
        <w:pStyle w:val="Corpsdetexte"/>
        <w:spacing w:before="2" w:line="223" w:lineRule="auto"/>
        <w:ind w:left="886" w:right="3650"/>
        <w:rPr>
          <w:rFonts w:ascii="SimSun"/>
        </w:rPr>
      </w:pPr>
      <w:proofErr w:type="spellStart"/>
      <w:r>
        <w:rPr>
          <w:rFonts w:ascii="SimSun"/>
        </w:rPr>
        <w:t>final_date_names</w:t>
      </w:r>
      <w:proofErr w:type="spellEnd"/>
      <w:r>
        <w:rPr>
          <w:rFonts w:ascii="SimSun"/>
        </w:rPr>
        <w:t xml:space="preserve"> = </w:t>
      </w:r>
      <w:proofErr w:type="gramStart"/>
      <w:r>
        <w:rPr>
          <w:rFonts w:ascii="SimSun"/>
        </w:rPr>
        <w:t>c(</w:t>
      </w:r>
      <w:proofErr w:type="gramEnd"/>
      <w:r>
        <w:rPr>
          <w:rFonts w:ascii="SimSun"/>
        </w:rPr>
        <w:t>"</w:t>
      </w:r>
      <w:proofErr w:type="spellStart"/>
      <w:r>
        <w:rPr>
          <w:rFonts w:ascii="SimSun"/>
        </w:rPr>
        <w:t>tx_start</w:t>
      </w:r>
      <w:proofErr w:type="spellEnd"/>
      <w:r>
        <w:rPr>
          <w:rFonts w:ascii="SimSun"/>
        </w:rPr>
        <w:t>", "</w:t>
      </w:r>
      <w:proofErr w:type="spellStart"/>
      <w:r>
        <w:rPr>
          <w:rFonts w:ascii="SimSun"/>
        </w:rPr>
        <w:t>tx_end</w:t>
      </w:r>
      <w:proofErr w:type="spellEnd"/>
      <w:r>
        <w:rPr>
          <w:rFonts w:ascii="SimSun"/>
        </w:rPr>
        <w:t xml:space="preserve">"), </w:t>
      </w:r>
      <w:proofErr w:type="spellStart"/>
      <w:r>
        <w:rPr>
          <w:rFonts w:ascii="SimSun"/>
        </w:rPr>
        <w:t>final_as_date</w:t>
      </w:r>
      <w:proofErr w:type="spellEnd"/>
      <w:r>
        <w:rPr>
          <w:rFonts w:ascii="SimSun"/>
        </w:rPr>
        <w:t xml:space="preserve"> = TRUE</w:t>
      </w:r>
    </w:p>
    <w:p w14:paraId="27CDB7DD" w14:textId="77777777" w:rsidR="00975E64" w:rsidRDefault="00E223C8">
      <w:pPr>
        <w:pStyle w:val="Corpsdetexte"/>
        <w:spacing w:line="244" w:lineRule="exact"/>
        <w:ind w:left="686"/>
        <w:rPr>
          <w:rFonts w:ascii="SimSun"/>
        </w:rPr>
      </w:pPr>
      <w:r>
        <w:rPr>
          <w:rFonts w:ascii="SimSun"/>
          <w:w w:val="99"/>
        </w:rPr>
        <w:t>)</w:t>
      </w:r>
    </w:p>
    <w:p w14:paraId="1A1360FF" w14:textId="77777777" w:rsidR="00975E64" w:rsidRDefault="00975E64">
      <w:pPr>
        <w:pStyle w:val="Corpsdetexte"/>
        <w:spacing w:before="8"/>
        <w:rPr>
          <w:rFonts w:ascii="SimSun"/>
          <w:sz w:val="21"/>
        </w:rPr>
      </w:pPr>
    </w:p>
    <w:p w14:paraId="747CC397" w14:textId="77777777" w:rsidR="00975E64" w:rsidRDefault="00E223C8">
      <w:pPr>
        <w:pStyle w:val="Titre2"/>
      </w:pPr>
      <w:r>
        <w:t>Arguments</w:t>
      </w:r>
    </w:p>
    <w:p w14:paraId="71687775" w14:textId="77777777" w:rsidR="00975E64" w:rsidRDefault="00E223C8">
      <w:pPr>
        <w:pStyle w:val="Corpsdetexte"/>
        <w:tabs>
          <w:tab w:val="left" w:pos="2226"/>
        </w:tabs>
        <w:spacing w:before="145" w:line="223" w:lineRule="auto"/>
        <w:ind w:left="2226" w:right="781" w:hanging="1540"/>
      </w:pP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ab/>
      </w:r>
      <w:r>
        <w:t xml:space="preserve">Name of the table listing all prescription drugs delivered </w:t>
      </w:r>
      <w:commentRangeStart w:id="11"/>
      <w:r>
        <w:t xml:space="preserve">including a run-in </w:t>
      </w:r>
      <w:r>
        <w:rPr>
          <w:spacing w:val="-4"/>
        </w:rPr>
        <w:t xml:space="preserve">pe- </w:t>
      </w:r>
      <w:proofErr w:type="spellStart"/>
      <w:r>
        <w:t>riod</w:t>
      </w:r>
      <w:proofErr w:type="spellEnd"/>
      <w:r>
        <w:t xml:space="preserve"> of 7 months prior to </w:t>
      </w:r>
      <w:proofErr w:type="spellStart"/>
      <w:r>
        <w:rPr>
          <w:rFonts w:ascii="SimSun"/>
        </w:rPr>
        <w:t>study_start</w:t>
      </w:r>
      <w:commentRangeEnd w:id="11"/>
      <w:proofErr w:type="spellEnd"/>
      <w:r w:rsidR="003A5922">
        <w:rPr>
          <w:rStyle w:val="Marquedecommentaire"/>
        </w:rPr>
        <w:commentReference w:id="11"/>
      </w:r>
      <w:r>
        <w:t>. See</w:t>
      </w:r>
      <w:r>
        <w:rPr>
          <w:spacing w:val="1"/>
        </w:rPr>
        <w:t xml:space="preserve"> </w:t>
      </w:r>
      <w:r>
        <w:rPr>
          <w:i/>
        </w:rPr>
        <w:t>Details</w:t>
      </w:r>
      <w:r>
        <w:t>.</w:t>
      </w:r>
    </w:p>
    <w:p w14:paraId="4FBBAA3B" w14:textId="77777777" w:rsidR="00975E64" w:rsidRDefault="00E223C8">
      <w:pPr>
        <w:pStyle w:val="Corpsdetexte"/>
        <w:tabs>
          <w:tab w:val="left" w:pos="2226"/>
        </w:tabs>
        <w:spacing w:before="50" w:line="235" w:lineRule="auto"/>
        <w:ind w:left="2226" w:right="781" w:hanging="1540"/>
      </w:pPr>
      <w:proofErr w:type="spellStart"/>
      <w:r>
        <w:rPr>
          <w:rFonts w:ascii="SimSun" w:hAnsi="SimSun"/>
        </w:rPr>
        <w:t>Rx_id</w:t>
      </w:r>
      <w:proofErr w:type="spellEnd"/>
      <w:r>
        <w:rPr>
          <w:rFonts w:ascii="SimSun" w:hAnsi="SimSun"/>
        </w:rPr>
        <w:tab/>
      </w:r>
      <w:r>
        <w:t xml:space="preserve">Column name of </w:t>
      </w:r>
      <w:proofErr w:type="spellStart"/>
      <w:r>
        <w:rPr>
          <w:rFonts w:ascii="SimSun" w:hAnsi="SimSun"/>
        </w:rPr>
        <w:t>Rx_deliv</w:t>
      </w:r>
      <w:proofErr w:type="spellEnd"/>
      <w:r>
        <w:rPr>
          <w:rFonts w:ascii="SimSun" w:hAnsi="SimSun"/>
        </w:rPr>
        <w:t xml:space="preserve"> </w:t>
      </w:r>
      <w:r>
        <w:t xml:space="preserve">containing individuals’ unique identifiers (any </w:t>
      </w:r>
      <w:r>
        <w:rPr>
          <w:spacing w:val="-5"/>
        </w:rPr>
        <w:t xml:space="preserve">for- </w:t>
      </w:r>
      <w:r>
        <w:t>mat).</w:t>
      </w:r>
    </w:p>
    <w:p w14:paraId="6D7E7478" w14:textId="77777777" w:rsidR="00975E64" w:rsidRDefault="00E223C8">
      <w:pPr>
        <w:pStyle w:val="Corpsdetexte"/>
        <w:tabs>
          <w:tab w:val="left" w:pos="2226"/>
        </w:tabs>
        <w:spacing w:before="60" w:line="235" w:lineRule="auto"/>
        <w:ind w:left="2226" w:right="781" w:hanging="1540"/>
      </w:pPr>
      <w:proofErr w:type="spellStart"/>
      <w:r>
        <w:rPr>
          <w:rFonts w:ascii="SimSun" w:hAnsi="SimSun"/>
        </w:rPr>
        <w:t>Rx_drug_code</w:t>
      </w:r>
      <w:proofErr w:type="spellEnd"/>
      <w:r>
        <w:rPr>
          <w:rFonts w:ascii="SimSun" w:hAnsi="SimSun"/>
        </w:rPr>
        <w:tab/>
      </w:r>
      <w:r>
        <w:t xml:space="preserve">Column name of </w:t>
      </w:r>
      <w:proofErr w:type="spellStart"/>
      <w:r>
        <w:rPr>
          <w:rFonts w:ascii="SimSun" w:hAnsi="SimSun"/>
        </w:rPr>
        <w:t>Rx_deliv</w:t>
      </w:r>
      <w:proofErr w:type="spellEnd"/>
      <w:r>
        <w:rPr>
          <w:rFonts w:ascii="SimSun" w:hAnsi="SimSun"/>
          <w:spacing w:val="-37"/>
        </w:rPr>
        <w:t xml:space="preserve"> </w:t>
      </w:r>
      <w:r>
        <w:t xml:space="preserve">that contains the drugs’ unique identifiers (any </w:t>
      </w:r>
      <w:r>
        <w:rPr>
          <w:spacing w:val="-5"/>
        </w:rPr>
        <w:t xml:space="preserve">for- </w:t>
      </w:r>
      <w:r>
        <w:t>mat).</w:t>
      </w:r>
    </w:p>
    <w:p w14:paraId="27471409" w14:textId="77777777" w:rsidR="00975E64" w:rsidRDefault="00E223C8">
      <w:pPr>
        <w:pStyle w:val="Corpsdetexte"/>
        <w:tabs>
          <w:tab w:val="left" w:pos="2226"/>
        </w:tabs>
        <w:spacing w:before="59" w:line="235" w:lineRule="auto"/>
        <w:ind w:left="2226" w:right="781" w:hanging="1540"/>
      </w:pPr>
      <w:proofErr w:type="spellStart"/>
      <w:r>
        <w:rPr>
          <w:rFonts w:ascii="SimSun"/>
        </w:rPr>
        <w:t>Rx_drug_deliv</w:t>
      </w:r>
      <w:proofErr w:type="spellEnd"/>
      <w:r>
        <w:rPr>
          <w:rFonts w:ascii="SimSun"/>
        </w:rPr>
        <w:tab/>
      </w:r>
      <w:r>
        <w:t xml:space="preserve">Column name of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 xml:space="preserve"> </w:t>
      </w:r>
      <w:r>
        <w:t xml:space="preserve">that contains the dates of the drug deliveries </w:t>
      </w:r>
      <w:r>
        <w:rPr>
          <w:spacing w:val="-3"/>
        </w:rPr>
        <w:t>(</w:t>
      </w:r>
      <w:r w:rsidRPr="003A5922">
        <w:rPr>
          <w:spacing w:val="-3"/>
          <w:highlight w:val="yellow"/>
        </w:rPr>
        <w:t xml:space="preserve">Date </w:t>
      </w:r>
      <w:r w:rsidRPr="003A5922">
        <w:rPr>
          <w:highlight w:val="yellow"/>
        </w:rPr>
        <w:t>format, see</w:t>
      </w:r>
      <w:r w:rsidRPr="003A5922">
        <w:rPr>
          <w:spacing w:val="-3"/>
          <w:highlight w:val="yellow"/>
        </w:rPr>
        <w:t xml:space="preserve"> </w:t>
      </w:r>
      <w:r w:rsidRPr="003A5922">
        <w:rPr>
          <w:i/>
          <w:highlight w:val="yellow"/>
        </w:rPr>
        <w:t>Details</w:t>
      </w:r>
      <w:r>
        <w:t>).</w:t>
      </w:r>
    </w:p>
    <w:p w14:paraId="6CD85B3C" w14:textId="77777777" w:rsidR="00975E64" w:rsidRDefault="00E223C8">
      <w:pPr>
        <w:pStyle w:val="Corpsdetexte"/>
        <w:tabs>
          <w:tab w:val="left" w:pos="2226"/>
        </w:tabs>
        <w:spacing w:before="60" w:line="235" w:lineRule="auto"/>
        <w:ind w:left="2226" w:right="781" w:hanging="1540"/>
      </w:pPr>
      <w:proofErr w:type="spellStart"/>
      <w:r>
        <w:rPr>
          <w:rFonts w:ascii="SimSun"/>
        </w:rPr>
        <w:t>Rx_duration</w:t>
      </w:r>
      <w:proofErr w:type="spellEnd"/>
      <w:r>
        <w:rPr>
          <w:rFonts w:ascii="SimSun"/>
        </w:rPr>
        <w:tab/>
      </w:r>
      <w:r>
        <w:t xml:space="preserve">Column name of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  <w:spacing w:val="-67"/>
        </w:rPr>
        <w:t xml:space="preserve"> </w:t>
      </w:r>
      <w:r>
        <w:t xml:space="preserve">that contains the delivered treatment duration </w:t>
      </w:r>
      <w:r>
        <w:rPr>
          <w:spacing w:val="-3"/>
        </w:rPr>
        <w:t>(</w:t>
      </w:r>
      <w:proofErr w:type="spellStart"/>
      <w:r>
        <w:rPr>
          <w:spacing w:val="-3"/>
        </w:rPr>
        <w:t>inte</w:t>
      </w:r>
      <w:proofErr w:type="spellEnd"/>
      <w:r>
        <w:rPr>
          <w:spacing w:val="-3"/>
        </w:rPr>
        <w:t xml:space="preserve">- </w:t>
      </w:r>
      <w:r>
        <w:t>ger</w:t>
      </w:r>
      <w:r>
        <w:rPr>
          <w:spacing w:val="-2"/>
        </w:rPr>
        <w:t xml:space="preserve"> </w:t>
      </w:r>
      <w:r>
        <w:t>number).</w:t>
      </w:r>
    </w:p>
    <w:p w14:paraId="4330EEF4" w14:textId="77777777" w:rsidR="00975E64" w:rsidRDefault="00E223C8">
      <w:pPr>
        <w:pStyle w:val="Corpsdetexte"/>
        <w:tabs>
          <w:tab w:val="left" w:pos="2226"/>
        </w:tabs>
        <w:spacing w:before="70" w:line="223" w:lineRule="auto"/>
        <w:ind w:left="2226" w:right="781" w:hanging="1540"/>
        <w:rPr>
          <w:rFonts w:ascii="SimSun"/>
        </w:rPr>
      </w:pPr>
      <w:r>
        <w:rPr>
          <w:rFonts w:ascii="SimSun"/>
        </w:rPr>
        <w:t>Cohort</w:t>
      </w:r>
      <w:r>
        <w:rPr>
          <w:rFonts w:ascii="SimSun"/>
        </w:rPr>
        <w:tab/>
      </w:r>
      <w:r>
        <w:t xml:space="preserve">Name of the table providing the unique identifiers of the study cohort. Only </w:t>
      </w:r>
      <w:r>
        <w:rPr>
          <w:spacing w:val="-5"/>
        </w:rPr>
        <w:t xml:space="preserve">the </w:t>
      </w:r>
      <w:r>
        <w:t>ids</w:t>
      </w:r>
      <w:r>
        <w:rPr>
          <w:spacing w:val="-12"/>
        </w:rPr>
        <w:t xml:space="preserve"> </w:t>
      </w:r>
      <w:r>
        <w:t>listed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rFonts w:ascii="SimSun"/>
        </w:rPr>
        <w:t>Cohort</w:t>
      </w:r>
      <w:r>
        <w:rPr>
          <w:rFonts w:ascii="SimSun"/>
          <w:spacing w:val="-6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  <w:spacing w:val="-61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returned.</w:t>
      </w:r>
      <w:r>
        <w:rPr>
          <w:spacing w:val="5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rPr>
          <w:rFonts w:ascii="SimSun"/>
        </w:rPr>
        <w:t>Cohort</w:t>
      </w:r>
    </w:p>
    <w:p w14:paraId="474BDEAE" w14:textId="77777777" w:rsidR="00975E64" w:rsidRDefault="00E223C8">
      <w:pPr>
        <w:pStyle w:val="Corpsdetexte"/>
        <w:spacing w:line="244" w:lineRule="exact"/>
        <w:ind w:left="2226"/>
      </w:pPr>
      <w:r>
        <w:rPr>
          <w:rFonts w:ascii="SimSun"/>
        </w:rPr>
        <w:t>=</w:t>
      </w:r>
      <w:r>
        <w:rPr>
          <w:rFonts w:ascii="SimSun"/>
          <w:spacing w:val="-52"/>
        </w:rPr>
        <w:t xml:space="preserve"> </w:t>
      </w:r>
      <w:r>
        <w:rPr>
          <w:rFonts w:ascii="SimSun"/>
        </w:rPr>
        <w:t>NULL</w:t>
      </w:r>
      <w:r>
        <w:t xml:space="preserve">, all ids of the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  <w:spacing w:val="-51"/>
        </w:rPr>
        <w:t xml:space="preserve"> </w:t>
      </w:r>
      <w:r>
        <w:t>table will be returned.</w:t>
      </w:r>
    </w:p>
    <w:p w14:paraId="44AAA376" w14:textId="14FD96DC" w:rsidR="00975E64" w:rsidRDefault="00E223C8">
      <w:pPr>
        <w:pStyle w:val="Corpsdetexte"/>
        <w:tabs>
          <w:tab w:val="left" w:pos="2226"/>
        </w:tabs>
        <w:spacing w:before="55" w:line="223" w:lineRule="auto"/>
        <w:ind w:left="2226" w:right="781" w:hanging="1540"/>
      </w:pPr>
      <w:proofErr w:type="spellStart"/>
      <w:r>
        <w:rPr>
          <w:rFonts w:ascii="SimSun" w:hAnsi="SimSun"/>
        </w:rPr>
        <w:t>Cohort_id</w:t>
      </w:r>
      <w:proofErr w:type="spellEnd"/>
      <w:r>
        <w:rPr>
          <w:rFonts w:ascii="SimSun" w:hAnsi="SimSun"/>
        </w:rPr>
        <w:tab/>
      </w:r>
      <w:r>
        <w:t>Column</w:t>
      </w:r>
      <w:r>
        <w:rPr>
          <w:spacing w:val="-14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rFonts w:ascii="SimSun" w:hAnsi="SimSun"/>
        </w:rPr>
        <w:t>Cohort</w:t>
      </w:r>
      <w:r>
        <w:rPr>
          <w:rFonts w:ascii="SimSun" w:hAnsi="SimSun"/>
          <w:spacing w:val="-63"/>
        </w:rPr>
        <w:t xml:space="preserve"> </w:t>
      </w:r>
      <w:r>
        <w:t>containing</w:t>
      </w:r>
      <w:r>
        <w:rPr>
          <w:spacing w:val="-14"/>
        </w:rPr>
        <w:t xml:space="preserve"> </w:t>
      </w:r>
      <w:r>
        <w:t>individuals’</w:t>
      </w:r>
      <w:r>
        <w:rPr>
          <w:spacing w:val="-13"/>
        </w:rPr>
        <w:t xml:space="preserve"> </w:t>
      </w:r>
      <w:r>
        <w:t>unique</w:t>
      </w:r>
      <w:r>
        <w:rPr>
          <w:spacing w:val="-14"/>
        </w:rPr>
        <w:t xml:space="preserve"> </w:t>
      </w:r>
      <w:r>
        <w:t>identifiers</w:t>
      </w:r>
      <w:r>
        <w:rPr>
          <w:spacing w:val="-13"/>
        </w:rPr>
        <w:t xml:space="preserve"> </w:t>
      </w:r>
      <w:r>
        <w:t>(</w:t>
      </w:r>
      <w:r w:rsidRPr="00305EE0">
        <w:rPr>
          <w:highlight w:val="yellow"/>
        </w:rPr>
        <w:t>same</w:t>
      </w:r>
      <w:r w:rsidRPr="00305EE0">
        <w:rPr>
          <w:spacing w:val="-14"/>
          <w:highlight w:val="yellow"/>
        </w:rPr>
        <w:t xml:space="preserve"> </w:t>
      </w:r>
      <w:r w:rsidRPr="00305EE0">
        <w:rPr>
          <w:spacing w:val="-3"/>
          <w:highlight w:val="yellow"/>
        </w:rPr>
        <w:t xml:space="preserve">format </w:t>
      </w:r>
      <w:r w:rsidRPr="00305EE0">
        <w:rPr>
          <w:highlight w:val="yellow"/>
        </w:rPr>
        <w:t>as</w:t>
      </w:r>
      <w:r w:rsidRPr="00305EE0">
        <w:rPr>
          <w:spacing w:val="-2"/>
          <w:highlight w:val="yellow"/>
        </w:rPr>
        <w:t xml:space="preserve"> </w:t>
      </w:r>
      <w:proofErr w:type="spellStart"/>
      <w:r w:rsidRPr="00305EE0">
        <w:rPr>
          <w:rFonts w:ascii="SimSun" w:hAnsi="SimSun"/>
          <w:highlight w:val="yellow"/>
        </w:rPr>
        <w:t>Rx_id</w:t>
      </w:r>
      <w:proofErr w:type="spellEnd"/>
      <w:r>
        <w:t>).</w:t>
      </w:r>
      <w:ins w:id="12" w:author="Guillaume Boucher" w:date="2020-09-26T19:18:00Z">
        <w:r w:rsidR="00B54597">
          <w:t xml:space="preserve"> If Cohort is not NULL and </w:t>
        </w:r>
        <w:proofErr w:type="spellStart"/>
        <w:r w:rsidR="00B54597">
          <w:t>Cohort_id</w:t>
        </w:r>
        <w:proofErr w:type="spellEnd"/>
        <w:r w:rsidR="00B54597">
          <w:t xml:space="preserve"> is NULL, </w:t>
        </w:r>
        <w:proofErr w:type="spellStart"/>
        <w:r w:rsidR="00B54597">
          <w:t>Cohort_id</w:t>
        </w:r>
      </w:ins>
      <w:proofErr w:type="spellEnd"/>
      <w:ins w:id="13" w:author="Guillaume Boucher" w:date="2020-09-26T19:19:00Z">
        <w:r w:rsidR="00B54597">
          <w:t xml:space="preserve"> will have the same value </w:t>
        </w:r>
        <w:commentRangeStart w:id="14"/>
        <w:r w:rsidR="00B54597">
          <w:t>as</w:t>
        </w:r>
      </w:ins>
      <w:commentRangeEnd w:id="14"/>
      <w:ins w:id="15" w:author="Guillaume Boucher" w:date="2020-09-26T19:22:00Z">
        <w:r w:rsidR="00BD7599">
          <w:rPr>
            <w:rStyle w:val="Marquedecommentaire"/>
          </w:rPr>
          <w:commentReference w:id="14"/>
        </w:r>
      </w:ins>
      <w:ins w:id="16" w:author="Guillaume Boucher" w:date="2020-09-26T19:19:00Z">
        <w:r w:rsidR="00B54597">
          <w:t xml:space="preserve"> </w:t>
        </w:r>
        <w:proofErr w:type="spellStart"/>
        <w:r w:rsidR="00B54597">
          <w:t>Rx_id</w:t>
        </w:r>
        <w:proofErr w:type="spellEnd"/>
        <w:r w:rsidR="00B54597">
          <w:t>.</w:t>
        </w:r>
      </w:ins>
      <w:del w:id="17" w:author="Guillaume Boucher" w:date="2020-09-26T19:18:00Z">
        <w:r w:rsidR="00B54597" w:rsidDel="00B54597">
          <w:delText xml:space="preserve"> </w:delText>
        </w:r>
      </w:del>
    </w:p>
    <w:p w14:paraId="614DAF12" w14:textId="0EFD4538" w:rsidR="00975E64" w:rsidRDefault="00E223C8">
      <w:pPr>
        <w:pStyle w:val="Corpsdetexte"/>
        <w:tabs>
          <w:tab w:val="left" w:pos="2226"/>
        </w:tabs>
        <w:spacing w:before="50" w:line="235" w:lineRule="auto"/>
        <w:ind w:left="2226" w:right="781" w:hanging="1540"/>
      </w:pPr>
      <w:proofErr w:type="spellStart"/>
      <w:r>
        <w:rPr>
          <w:rFonts w:ascii="SimSun"/>
        </w:rPr>
        <w:t>Hosp_stays</w:t>
      </w:r>
      <w:proofErr w:type="spellEnd"/>
      <w:r>
        <w:rPr>
          <w:rFonts w:ascii="SimSun"/>
        </w:rPr>
        <w:tab/>
      </w: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listing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hospital</w:t>
      </w:r>
      <w:r>
        <w:rPr>
          <w:spacing w:val="-10"/>
        </w:rPr>
        <w:t xml:space="preserve"> </w:t>
      </w:r>
      <w:r>
        <w:t>stays.</w:t>
      </w:r>
      <w:r>
        <w:rPr>
          <w:spacing w:val="7"/>
        </w:rPr>
        <w:t xml:space="preserve"> </w:t>
      </w:r>
      <w:del w:id="18" w:author="Guillaume Boucher" w:date="2020-09-26T17:56:00Z">
        <w:r w:rsidDel="00305EE0">
          <w:delText>See</w:delText>
        </w:r>
        <w:r w:rsidDel="00305EE0">
          <w:rPr>
            <w:spacing w:val="-9"/>
          </w:rPr>
          <w:delText xml:space="preserve"> </w:delText>
        </w:r>
        <w:r w:rsidDel="00305EE0">
          <w:rPr>
            <w:i/>
          </w:rPr>
          <w:delText>Details</w:delText>
        </w:r>
        <w:r w:rsidDel="00305EE0">
          <w:delText>.</w:delText>
        </w:r>
        <w:r w:rsidDel="00305EE0">
          <w:rPr>
            <w:spacing w:val="7"/>
          </w:rPr>
          <w:delText xml:space="preserve"> </w:delText>
        </w:r>
      </w:del>
      <w:r>
        <w:t>(</w:t>
      </w:r>
      <w:r w:rsidRPr="00305EE0">
        <w:rPr>
          <w:highlight w:val="yellow"/>
        </w:rPr>
        <w:t>see</w:t>
      </w:r>
      <w:r w:rsidRPr="00305EE0">
        <w:rPr>
          <w:spacing w:val="-10"/>
          <w:highlight w:val="yellow"/>
        </w:rPr>
        <w:t xml:space="preserve"> </w:t>
      </w:r>
      <w:r w:rsidRPr="00305EE0">
        <w:rPr>
          <w:i/>
          <w:highlight w:val="yellow"/>
        </w:rPr>
        <w:t>Details</w:t>
      </w:r>
      <w:r w:rsidRPr="00305EE0">
        <w:rPr>
          <w:i/>
          <w:spacing w:val="-9"/>
          <w:highlight w:val="yellow"/>
        </w:rPr>
        <w:t xml:space="preserve"> </w:t>
      </w:r>
      <w:r w:rsidRPr="00305EE0">
        <w:rPr>
          <w:highlight w:val="yellow"/>
        </w:rPr>
        <w:t>for</w:t>
      </w:r>
      <w:r w:rsidRPr="00305EE0">
        <w:rPr>
          <w:spacing w:val="-10"/>
          <w:highlight w:val="yellow"/>
        </w:rPr>
        <w:t xml:space="preserve"> </w:t>
      </w:r>
      <w:r w:rsidRPr="00305EE0">
        <w:rPr>
          <w:highlight w:val="yellow"/>
        </w:rPr>
        <w:t>possible format</w:t>
      </w:r>
      <w:r>
        <w:t>)</w:t>
      </w:r>
      <w:ins w:id="19" w:author="Guillaume Boucher" w:date="2020-09-26T17:56:00Z">
        <w:r w:rsidR="00305EE0">
          <w:t>.</w:t>
        </w:r>
      </w:ins>
    </w:p>
    <w:p w14:paraId="7C423122" w14:textId="4DAEE88C" w:rsidR="00975E64" w:rsidRDefault="00E223C8">
      <w:pPr>
        <w:pStyle w:val="Corpsdetexte"/>
        <w:tabs>
          <w:tab w:val="left" w:pos="2226"/>
        </w:tabs>
        <w:spacing w:before="70" w:line="223" w:lineRule="auto"/>
        <w:ind w:left="2226" w:right="781" w:hanging="1540"/>
      </w:pPr>
      <w:proofErr w:type="spellStart"/>
      <w:r>
        <w:rPr>
          <w:rFonts w:ascii="SimSun" w:hAnsi="SimSun"/>
        </w:rPr>
        <w:t>Hosp_id</w:t>
      </w:r>
      <w:proofErr w:type="spellEnd"/>
      <w:r>
        <w:rPr>
          <w:rFonts w:ascii="SimSun" w:hAnsi="SimSun"/>
        </w:rPr>
        <w:tab/>
      </w:r>
      <w:r>
        <w:t xml:space="preserve">Column name of </w:t>
      </w:r>
      <w:proofErr w:type="spellStart"/>
      <w:r>
        <w:rPr>
          <w:rFonts w:ascii="SimSun" w:hAnsi="SimSun"/>
        </w:rPr>
        <w:t>Hosp_stays</w:t>
      </w:r>
      <w:proofErr w:type="spellEnd"/>
      <w:r>
        <w:rPr>
          <w:rFonts w:ascii="SimSun" w:hAnsi="SimSun"/>
        </w:rPr>
        <w:t xml:space="preserve"> </w:t>
      </w:r>
      <w:r>
        <w:t>containing individuals’ unique identifiers (</w:t>
      </w:r>
      <w:r w:rsidRPr="003A5922">
        <w:rPr>
          <w:highlight w:val="yellow"/>
        </w:rPr>
        <w:t>same format as</w:t>
      </w:r>
      <w:r w:rsidRPr="003A5922">
        <w:rPr>
          <w:spacing w:val="-3"/>
          <w:highlight w:val="yellow"/>
        </w:rPr>
        <w:t xml:space="preserve"> </w:t>
      </w:r>
      <w:proofErr w:type="spellStart"/>
      <w:r w:rsidRPr="003A5922">
        <w:rPr>
          <w:rFonts w:ascii="SimSun" w:hAnsi="SimSun"/>
          <w:highlight w:val="yellow"/>
        </w:rPr>
        <w:t>Rx_id</w:t>
      </w:r>
      <w:proofErr w:type="spellEnd"/>
      <w:r>
        <w:t>).</w:t>
      </w:r>
      <w:ins w:id="20" w:author="Guillaume Boucher" w:date="2020-09-26T19:20:00Z">
        <w:r w:rsidR="00B54597">
          <w:t xml:space="preserve"> If </w:t>
        </w:r>
        <w:proofErr w:type="spellStart"/>
        <w:r w:rsidR="00B54597">
          <w:t>Hosp_stays</w:t>
        </w:r>
        <w:proofErr w:type="spellEnd"/>
        <w:r w:rsidR="00B54597">
          <w:t xml:space="preserve"> </w:t>
        </w:r>
        <w:proofErr w:type="gramStart"/>
        <w:r w:rsidR="00B54597">
          <w:t>is</w:t>
        </w:r>
        <w:proofErr w:type="gramEnd"/>
        <w:r w:rsidR="00B54597">
          <w:t xml:space="preserve"> not NULL and </w:t>
        </w:r>
        <w:proofErr w:type="spellStart"/>
        <w:r w:rsidR="00B54597">
          <w:t>Hosp_id</w:t>
        </w:r>
        <w:proofErr w:type="spellEnd"/>
        <w:r w:rsidR="00B54597">
          <w:t xml:space="preserve"> is NULL, </w:t>
        </w:r>
        <w:proofErr w:type="spellStart"/>
        <w:r w:rsidR="00B54597">
          <w:t>Hosp_id</w:t>
        </w:r>
        <w:proofErr w:type="spellEnd"/>
        <w:r w:rsidR="00B54597">
          <w:t xml:space="preserve"> will have the same value </w:t>
        </w:r>
        <w:commentRangeStart w:id="21"/>
        <w:r w:rsidR="00B54597">
          <w:t>as</w:t>
        </w:r>
      </w:ins>
      <w:commentRangeEnd w:id="21"/>
      <w:ins w:id="22" w:author="Guillaume Boucher" w:date="2020-09-26T19:22:00Z">
        <w:r w:rsidR="00BD7599">
          <w:rPr>
            <w:rStyle w:val="Marquedecommentaire"/>
          </w:rPr>
          <w:commentReference w:id="21"/>
        </w:r>
      </w:ins>
      <w:ins w:id="23" w:author="Guillaume Boucher" w:date="2020-09-26T19:20:00Z">
        <w:r w:rsidR="00B54597">
          <w:t xml:space="preserve"> </w:t>
        </w:r>
        <w:proofErr w:type="spellStart"/>
        <w:r w:rsidR="00B54597">
          <w:t>Rx_id</w:t>
        </w:r>
      </w:ins>
      <w:proofErr w:type="spellEnd"/>
    </w:p>
    <w:p w14:paraId="1263DF43" w14:textId="77777777" w:rsidR="00975E64" w:rsidRDefault="00E223C8">
      <w:pPr>
        <w:pStyle w:val="Corpsdetexte"/>
        <w:tabs>
          <w:tab w:val="left" w:pos="2226"/>
        </w:tabs>
        <w:spacing w:before="50" w:line="235" w:lineRule="auto"/>
        <w:ind w:left="2226" w:right="781" w:hanging="1540"/>
      </w:pPr>
      <w:proofErr w:type="spellStart"/>
      <w:r>
        <w:rPr>
          <w:rFonts w:ascii="SimSun"/>
        </w:rPr>
        <w:t>Hosp_admis</w:t>
      </w:r>
      <w:proofErr w:type="spellEnd"/>
      <w:r>
        <w:rPr>
          <w:rFonts w:ascii="SimSun"/>
        </w:rPr>
        <w:tab/>
      </w:r>
      <w:r>
        <w:t xml:space="preserve">Column name of </w:t>
      </w:r>
      <w:proofErr w:type="spellStart"/>
      <w:r>
        <w:rPr>
          <w:rFonts w:ascii="SimSun"/>
        </w:rPr>
        <w:t>Hosp_stays</w:t>
      </w:r>
      <w:proofErr w:type="spellEnd"/>
      <w:r>
        <w:rPr>
          <w:rFonts w:ascii="SimSun"/>
        </w:rPr>
        <w:t xml:space="preserve"> </w:t>
      </w:r>
      <w:r>
        <w:t>that contains the date of admission in hospital (</w:t>
      </w:r>
      <w:r w:rsidRPr="003A5922">
        <w:rPr>
          <w:highlight w:val="yellow"/>
        </w:rPr>
        <w:t>Date format, see</w:t>
      </w:r>
      <w:r w:rsidRPr="003A5922">
        <w:rPr>
          <w:spacing w:val="-4"/>
          <w:highlight w:val="yellow"/>
        </w:rPr>
        <w:t xml:space="preserve"> </w:t>
      </w:r>
      <w:r w:rsidRPr="003A5922">
        <w:rPr>
          <w:i/>
          <w:highlight w:val="yellow"/>
        </w:rPr>
        <w:t>Details</w:t>
      </w:r>
      <w:r>
        <w:t>).</w:t>
      </w:r>
    </w:p>
    <w:p w14:paraId="1C78D533" w14:textId="77777777" w:rsidR="00975E64" w:rsidRDefault="00E223C8">
      <w:pPr>
        <w:pStyle w:val="Corpsdetexte"/>
        <w:spacing w:before="60" w:line="235" w:lineRule="auto"/>
        <w:ind w:left="2226" w:right="779" w:hanging="1540"/>
      </w:pPr>
      <w:proofErr w:type="spellStart"/>
      <w:r>
        <w:rPr>
          <w:rFonts w:ascii="SimSun"/>
        </w:rPr>
        <w:t>Hosp_discharge</w:t>
      </w:r>
      <w:proofErr w:type="spellEnd"/>
      <w:r>
        <w:rPr>
          <w:rFonts w:ascii="SimSun"/>
        </w:rPr>
        <w:t xml:space="preserve"> </w:t>
      </w:r>
      <w:r>
        <w:t xml:space="preserve">Column name of </w:t>
      </w:r>
      <w:proofErr w:type="spellStart"/>
      <w:r>
        <w:t>Hosp_stays</w:t>
      </w:r>
      <w:proofErr w:type="spellEnd"/>
      <w:r>
        <w:t xml:space="preserve"> that contains the date of discharge from hospital (</w:t>
      </w:r>
      <w:r w:rsidRPr="003A5922">
        <w:rPr>
          <w:highlight w:val="yellow"/>
        </w:rPr>
        <w:t>Date format, see</w:t>
      </w:r>
      <w:r w:rsidRPr="003A5922">
        <w:rPr>
          <w:spacing w:val="-4"/>
          <w:highlight w:val="yellow"/>
        </w:rPr>
        <w:t xml:space="preserve"> </w:t>
      </w:r>
      <w:r w:rsidRPr="003A5922">
        <w:rPr>
          <w:i/>
          <w:highlight w:val="yellow"/>
        </w:rPr>
        <w:t>Details</w:t>
      </w:r>
      <w:r>
        <w:t>).</w:t>
      </w:r>
    </w:p>
    <w:p w14:paraId="6297C06B" w14:textId="77777777" w:rsidR="00975E64" w:rsidRDefault="00E223C8">
      <w:pPr>
        <w:pStyle w:val="Corpsdetexte"/>
        <w:spacing w:before="3"/>
        <w:ind w:left="686"/>
        <w:rPr>
          <w:rFonts w:ascii="SimSun"/>
        </w:rPr>
      </w:pPr>
      <w:proofErr w:type="spellStart"/>
      <w:r>
        <w:rPr>
          <w:rFonts w:ascii="SimSun"/>
        </w:rPr>
        <w:t>study_start</w:t>
      </w:r>
      <w:proofErr w:type="spellEnd"/>
      <w:r>
        <w:rPr>
          <w:rFonts w:ascii="SimSun"/>
        </w:rPr>
        <w:t>,</w:t>
      </w:r>
      <w:r>
        <w:rPr>
          <w:rFonts w:ascii="SimSun"/>
          <w:spacing w:val="-52"/>
        </w:rPr>
        <w:t xml:space="preserve"> </w:t>
      </w:r>
      <w:proofErr w:type="spellStart"/>
      <w:r>
        <w:rPr>
          <w:rFonts w:ascii="SimSun"/>
        </w:rPr>
        <w:t>study_end</w:t>
      </w:r>
      <w:proofErr w:type="spellEnd"/>
    </w:p>
    <w:p w14:paraId="72BDC03B" w14:textId="77777777" w:rsidR="00975E64" w:rsidRDefault="00E223C8">
      <w:pPr>
        <w:pStyle w:val="Corpsdetexte"/>
        <w:spacing w:before="20" w:line="235" w:lineRule="auto"/>
        <w:ind w:left="2226" w:right="779"/>
        <w:rPr>
          <w:rFonts w:ascii="SimSun"/>
        </w:rPr>
      </w:pPr>
      <w:r>
        <w:t xml:space="preserve">Defines the first and last day of the study period for which the polypharmacy indicator(s) need to be calculated. All treatment periods prior to </w:t>
      </w:r>
      <w:proofErr w:type="spellStart"/>
      <w:r>
        <w:rPr>
          <w:rFonts w:ascii="SimSun"/>
        </w:rPr>
        <w:t>study_start</w:t>
      </w:r>
      <w:proofErr w:type="spellEnd"/>
    </w:p>
    <w:p w14:paraId="74847ED5" w14:textId="77777777" w:rsidR="00975E64" w:rsidRDefault="00975E64">
      <w:pPr>
        <w:spacing w:line="235" w:lineRule="auto"/>
        <w:rPr>
          <w:rFonts w:ascii="SimSun"/>
        </w:rPr>
        <w:sectPr w:rsidR="00975E64">
          <w:pgSz w:w="11910" w:h="16840"/>
          <w:pgMar w:top="1340" w:right="880" w:bottom="280" w:left="1680" w:header="720" w:footer="720" w:gutter="0"/>
          <w:cols w:space="720"/>
        </w:sectPr>
      </w:pPr>
    </w:p>
    <w:p w14:paraId="1A02A4B2" w14:textId="77777777" w:rsidR="00975E64" w:rsidRDefault="00E223C8">
      <w:pPr>
        <w:tabs>
          <w:tab w:val="right" w:pos="8561"/>
        </w:tabs>
        <w:spacing w:before="79"/>
        <w:ind w:left="326"/>
        <w:rPr>
          <w:sz w:val="20"/>
        </w:rPr>
      </w:pPr>
      <w:proofErr w:type="spellStart"/>
      <w:r>
        <w:rPr>
          <w:rFonts w:ascii="Calibri"/>
          <w:i/>
          <w:sz w:val="20"/>
        </w:rPr>
        <w:lastRenderedPageBreak/>
        <w:t>data_process</w:t>
      </w:r>
      <w:proofErr w:type="spellEnd"/>
      <w:r>
        <w:rPr>
          <w:rFonts w:ascii="Calibri"/>
          <w:i/>
          <w:sz w:val="20"/>
        </w:rPr>
        <w:tab/>
      </w:r>
      <w:r>
        <w:rPr>
          <w:sz w:val="20"/>
        </w:rPr>
        <w:t>5</w:t>
      </w:r>
    </w:p>
    <w:p w14:paraId="7275091E" w14:textId="77777777" w:rsidR="00975E64" w:rsidRDefault="00975E64">
      <w:pPr>
        <w:pStyle w:val="Corpsdetexte"/>
        <w:spacing w:before="6"/>
        <w:rPr>
          <w:sz w:val="26"/>
        </w:rPr>
      </w:pPr>
    </w:p>
    <w:p w14:paraId="0EEBB68B" w14:textId="507E96F4" w:rsidR="00975E64" w:rsidRPr="003A5922" w:rsidRDefault="00E223C8">
      <w:pPr>
        <w:pStyle w:val="Corpsdetexte"/>
        <w:spacing w:line="254" w:lineRule="exact"/>
        <w:ind w:left="2226"/>
        <w:rPr>
          <w:highlight w:val="yellow"/>
        </w:rPr>
      </w:pPr>
      <w:r>
        <w:t>and</w:t>
      </w:r>
      <w:r>
        <w:rPr>
          <w:spacing w:val="16"/>
        </w:rPr>
        <w:t xml:space="preserve"> </w:t>
      </w:r>
      <w:r>
        <w:t>past</w:t>
      </w:r>
      <w:r>
        <w:rPr>
          <w:spacing w:val="16"/>
        </w:rPr>
        <w:t xml:space="preserve"> </w:t>
      </w:r>
      <w:proofErr w:type="spellStart"/>
      <w:r>
        <w:rPr>
          <w:rFonts w:ascii="SimSun"/>
        </w:rPr>
        <w:t>study_end</w:t>
      </w:r>
      <w:proofErr w:type="spellEnd"/>
      <w:r>
        <w:rPr>
          <w:rFonts w:ascii="SimSun"/>
          <w:spacing w:val="-33"/>
        </w:rPr>
        <w:t xml:space="preserve"> </w:t>
      </w:r>
      <w:proofErr w:type="gramStart"/>
      <w:r>
        <w:t>are</w:t>
      </w:r>
      <w:proofErr w:type="gramEnd"/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transcribed</w:t>
      </w:r>
      <w:r>
        <w:rPr>
          <w:spacing w:val="17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table</w:t>
      </w:r>
      <w:r>
        <w:rPr>
          <w:spacing w:val="16"/>
        </w:rPr>
        <w:t xml:space="preserve"> </w:t>
      </w:r>
      <w:r>
        <w:t>(</w:t>
      </w:r>
      <w:del w:id="24" w:author="Guillaume Boucher" w:date="2020-09-26T18:04:00Z">
        <w:r w:rsidRPr="003A5922" w:rsidDel="00440C05">
          <w:rPr>
            <w:highlight w:val="yellow"/>
          </w:rPr>
          <w:delText>date</w:delText>
        </w:r>
        <w:r w:rsidRPr="003A5922" w:rsidDel="00440C05">
          <w:rPr>
            <w:spacing w:val="16"/>
            <w:highlight w:val="yellow"/>
          </w:rPr>
          <w:delText xml:space="preserve"> </w:delText>
        </w:r>
      </w:del>
      <w:ins w:id="25" w:author="Guillaume Boucher" w:date="2020-09-26T18:04:00Z">
        <w:r w:rsidR="00440C05">
          <w:rPr>
            <w:highlight w:val="yellow"/>
          </w:rPr>
          <w:t>D</w:t>
        </w:r>
        <w:r w:rsidR="00440C05" w:rsidRPr="003A5922">
          <w:rPr>
            <w:highlight w:val="yellow"/>
          </w:rPr>
          <w:t>ate</w:t>
        </w:r>
        <w:r w:rsidR="00440C05" w:rsidRPr="003A5922">
          <w:rPr>
            <w:spacing w:val="16"/>
            <w:highlight w:val="yellow"/>
          </w:rPr>
          <w:t xml:space="preserve"> </w:t>
        </w:r>
      </w:ins>
      <w:r w:rsidRPr="003A5922">
        <w:rPr>
          <w:highlight w:val="yellow"/>
        </w:rPr>
        <w:t>format,</w:t>
      </w:r>
      <w:r w:rsidRPr="003A5922">
        <w:rPr>
          <w:spacing w:val="22"/>
          <w:highlight w:val="yellow"/>
        </w:rPr>
        <w:t xml:space="preserve"> </w:t>
      </w:r>
      <w:r w:rsidRPr="003A5922">
        <w:rPr>
          <w:highlight w:val="yellow"/>
        </w:rPr>
        <w:t>see</w:t>
      </w:r>
    </w:p>
    <w:p w14:paraId="03C6A2AE" w14:textId="77777777" w:rsidR="00975E64" w:rsidRDefault="00E223C8">
      <w:pPr>
        <w:spacing w:line="228" w:lineRule="exact"/>
        <w:ind w:left="2226"/>
        <w:rPr>
          <w:sz w:val="20"/>
        </w:rPr>
      </w:pPr>
      <w:r w:rsidRPr="003A5922">
        <w:rPr>
          <w:i/>
          <w:sz w:val="20"/>
          <w:highlight w:val="yellow"/>
        </w:rPr>
        <w:t>Details</w:t>
      </w:r>
      <w:r>
        <w:rPr>
          <w:sz w:val="20"/>
        </w:rPr>
        <w:t>).</w:t>
      </w:r>
    </w:p>
    <w:p w14:paraId="765B98D1" w14:textId="77777777" w:rsidR="00975E64" w:rsidRDefault="00E223C8">
      <w:pPr>
        <w:pStyle w:val="Corpsdetexte"/>
        <w:spacing w:before="34"/>
        <w:ind w:left="686"/>
        <w:rPr>
          <w:rFonts w:ascii="SimSun"/>
        </w:rPr>
      </w:pPr>
      <w:proofErr w:type="spellStart"/>
      <w:r>
        <w:rPr>
          <w:rFonts w:ascii="SimSun"/>
        </w:rPr>
        <w:t>grace_fctr</w:t>
      </w:r>
      <w:proofErr w:type="spellEnd"/>
      <w:r>
        <w:rPr>
          <w:rFonts w:ascii="SimSun"/>
        </w:rPr>
        <w:t>,</w:t>
      </w:r>
      <w:r>
        <w:rPr>
          <w:rFonts w:ascii="SimSun"/>
          <w:spacing w:val="-52"/>
        </w:rPr>
        <w:t xml:space="preserve"> </w:t>
      </w:r>
      <w:proofErr w:type="spellStart"/>
      <w:r>
        <w:rPr>
          <w:rFonts w:ascii="SimSun"/>
        </w:rPr>
        <w:t>grace_cst</w:t>
      </w:r>
      <w:proofErr w:type="spellEnd"/>
    </w:p>
    <w:p w14:paraId="33027F31" w14:textId="7DCEF559" w:rsidR="00975E64" w:rsidRDefault="00BD7599">
      <w:pPr>
        <w:pStyle w:val="Corpsdetexte"/>
        <w:spacing w:before="24" w:line="230" w:lineRule="auto"/>
        <w:ind w:left="2226" w:right="781"/>
        <w:jc w:val="both"/>
      </w:pPr>
      <w:r>
        <w:pict w14:anchorId="2B0E66FF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30.45pt;margin-top:2.45pt;width:7.75pt;height:17.3pt;z-index:-251990016;mso-position-horizontal-relative:page" filled="f" stroked="f">
            <v:textbox inset="0,0,0,0">
              <w:txbxContent>
                <w:p w14:paraId="7A6D20A9" w14:textId="77777777" w:rsidR="00975E64" w:rsidRDefault="00E223C8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0"/>
                    </w:rPr>
                    <w:t>≥</w:t>
                  </w:r>
                </w:p>
              </w:txbxContent>
            </v:textbox>
            <w10:wrap anchorx="page"/>
          </v:shape>
        </w:pict>
      </w:r>
      <w:r w:rsidR="00E223C8">
        <w:t xml:space="preserve">Number </w:t>
      </w:r>
      <w:r w:rsidR="003A5922">
        <w:t xml:space="preserve">    </w:t>
      </w:r>
      <w:r w:rsidR="00E223C8">
        <w:t>0. Two types of grace periods can be applied. One is proportional to the treatment duration of the previous delivery (</w:t>
      </w:r>
      <w:proofErr w:type="spellStart"/>
      <w:r w:rsidR="00E223C8">
        <w:rPr>
          <w:rFonts w:ascii="SimSun"/>
        </w:rPr>
        <w:t>grace_fctr</w:t>
      </w:r>
      <w:proofErr w:type="spellEnd"/>
      <w:r w:rsidR="00E223C8">
        <w:t>) and the other is a constant number of days (</w:t>
      </w:r>
      <w:proofErr w:type="spellStart"/>
      <w:r w:rsidR="00E223C8">
        <w:rPr>
          <w:rFonts w:ascii="SimSun"/>
        </w:rPr>
        <w:t>grace_cst</w:t>
      </w:r>
      <w:proofErr w:type="spellEnd"/>
      <w:r w:rsidR="00E223C8">
        <w:t>).</w:t>
      </w:r>
    </w:p>
    <w:p w14:paraId="01D6389F" w14:textId="77777777" w:rsidR="00975E64" w:rsidRDefault="00BD7599">
      <w:pPr>
        <w:pStyle w:val="Corpsdetexte"/>
        <w:spacing w:before="80" w:line="228" w:lineRule="auto"/>
        <w:ind w:left="2226" w:right="781" w:hanging="1540"/>
        <w:jc w:val="both"/>
      </w:pPr>
      <w:r>
        <w:pict w14:anchorId="62920599">
          <v:shape id="_x0000_s1028" type="#_x0000_t202" style="position:absolute;left:0;text-align:left;margin-left:274.75pt;margin-top:5.8pt;width:7.75pt;height:17.3pt;z-index:-251988992;mso-position-horizontal-relative:page" filled="f" stroked="f">
            <v:textbox inset="0,0,0,0">
              <w:txbxContent>
                <w:p w14:paraId="3950FF16" w14:textId="77777777" w:rsidR="00975E64" w:rsidRDefault="00E223C8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0"/>
                    </w:rPr>
                    <w:t>≥</w:t>
                  </w:r>
                </w:p>
              </w:txbxContent>
            </v:textbox>
            <w10:wrap anchorx="page"/>
          </v:shape>
        </w:pict>
      </w:r>
      <w:proofErr w:type="spellStart"/>
      <w:r w:rsidR="00E223C8">
        <w:rPr>
          <w:rFonts w:ascii="SimSun"/>
        </w:rPr>
        <w:t>max_reserve</w:t>
      </w:r>
      <w:proofErr w:type="spellEnd"/>
      <w:r w:rsidR="00E223C8">
        <w:rPr>
          <w:rFonts w:ascii="SimSun"/>
        </w:rPr>
        <w:t xml:space="preserve">    </w:t>
      </w:r>
      <w:proofErr w:type="gramStart"/>
      <w:r w:rsidR="00E223C8">
        <w:t>An</w:t>
      </w:r>
      <w:proofErr w:type="gramEnd"/>
      <w:r w:rsidR="00E223C8">
        <w:t xml:space="preserve"> integer number     0 or </w:t>
      </w:r>
      <w:r w:rsidR="00E223C8">
        <w:rPr>
          <w:rFonts w:ascii="SimSun"/>
        </w:rPr>
        <w:t>NULL</w:t>
      </w:r>
      <w:r w:rsidR="00E223C8">
        <w:t xml:space="preserve">. Longest treatment duration, in days, that can be stored from successive overlapping deliveries. When </w:t>
      </w:r>
      <w:proofErr w:type="spellStart"/>
      <w:r w:rsidR="00E223C8">
        <w:rPr>
          <w:rFonts w:ascii="SimSun"/>
        </w:rPr>
        <w:t>max_reserve</w:t>
      </w:r>
      <w:proofErr w:type="spellEnd"/>
      <w:r w:rsidR="00E223C8">
        <w:rPr>
          <w:rFonts w:ascii="SimSun"/>
        </w:rPr>
        <w:t xml:space="preserve"> =</w:t>
      </w:r>
      <w:r w:rsidR="00E223C8">
        <w:rPr>
          <w:rFonts w:ascii="SimSun"/>
          <w:spacing w:val="-35"/>
        </w:rPr>
        <w:t xml:space="preserve"> </w:t>
      </w:r>
      <w:r w:rsidR="00E223C8">
        <w:rPr>
          <w:rFonts w:ascii="SimSun"/>
          <w:spacing w:val="-4"/>
        </w:rPr>
        <w:t xml:space="preserve">NULL </w:t>
      </w:r>
      <w:r w:rsidR="00E223C8">
        <w:t>no</w:t>
      </w:r>
      <w:r w:rsidR="00E223C8">
        <w:rPr>
          <w:spacing w:val="-1"/>
        </w:rPr>
        <w:t xml:space="preserve"> </w:t>
      </w:r>
      <w:r w:rsidR="00E223C8">
        <w:t>limit</w:t>
      </w:r>
      <w:r w:rsidR="00E223C8">
        <w:rPr>
          <w:spacing w:val="-1"/>
        </w:rPr>
        <w:t xml:space="preserve"> </w:t>
      </w:r>
      <w:r w:rsidR="00E223C8">
        <w:t>is</w:t>
      </w:r>
      <w:r w:rsidR="00E223C8">
        <w:rPr>
          <w:spacing w:val="-1"/>
        </w:rPr>
        <w:t xml:space="preserve"> </w:t>
      </w:r>
      <w:r w:rsidR="00E223C8">
        <w:t>applied.</w:t>
      </w:r>
      <w:r w:rsidR="00E223C8">
        <w:rPr>
          <w:spacing w:val="14"/>
        </w:rPr>
        <w:t xml:space="preserve"> </w:t>
      </w:r>
      <w:r w:rsidR="00E223C8">
        <w:t>When</w:t>
      </w:r>
      <w:r w:rsidR="00E223C8">
        <w:rPr>
          <w:spacing w:val="-1"/>
        </w:rPr>
        <w:t xml:space="preserve"> </w:t>
      </w:r>
      <w:proofErr w:type="spellStart"/>
      <w:r w:rsidR="00E223C8">
        <w:rPr>
          <w:rFonts w:ascii="SimSun"/>
        </w:rPr>
        <w:t>max_reserve</w:t>
      </w:r>
      <w:proofErr w:type="spellEnd"/>
      <w:r w:rsidR="00E223C8">
        <w:rPr>
          <w:rFonts w:ascii="SimSun"/>
          <w:spacing w:val="-53"/>
        </w:rPr>
        <w:t xml:space="preserve"> </w:t>
      </w:r>
      <w:r w:rsidR="00E223C8">
        <w:rPr>
          <w:rFonts w:ascii="SimSun"/>
        </w:rPr>
        <w:t>=</w:t>
      </w:r>
      <w:r w:rsidR="00E223C8">
        <w:rPr>
          <w:rFonts w:ascii="SimSun"/>
          <w:spacing w:val="-53"/>
        </w:rPr>
        <w:t xml:space="preserve"> </w:t>
      </w:r>
      <w:r w:rsidR="00E223C8">
        <w:rPr>
          <w:rFonts w:ascii="SimSun"/>
        </w:rPr>
        <w:t>0</w:t>
      </w:r>
      <w:r w:rsidR="00E223C8">
        <w:rPr>
          <w:rFonts w:ascii="SimSun"/>
          <w:spacing w:val="-51"/>
        </w:rPr>
        <w:t xml:space="preserve"> </w:t>
      </w:r>
      <w:r w:rsidR="00E223C8">
        <w:t>no accumulation</w:t>
      </w:r>
      <w:r w:rsidR="00E223C8">
        <w:rPr>
          <w:spacing w:val="-1"/>
        </w:rPr>
        <w:t xml:space="preserve"> </w:t>
      </w:r>
      <w:r w:rsidR="00E223C8">
        <w:t>of</w:t>
      </w:r>
      <w:r w:rsidR="00E223C8">
        <w:rPr>
          <w:spacing w:val="-1"/>
        </w:rPr>
        <w:t xml:space="preserve"> </w:t>
      </w:r>
      <w:r w:rsidR="00E223C8">
        <w:t>extra</w:t>
      </w:r>
      <w:r w:rsidR="00E223C8">
        <w:rPr>
          <w:spacing w:val="-1"/>
        </w:rPr>
        <w:t xml:space="preserve"> </w:t>
      </w:r>
      <w:r w:rsidR="00E223C8">
        <w:t>treatment duration is accounted</w:t>
      </w:r>
      <w:r w:rsidR="00E223C8">
        <w:rPr>
          <w:spacing w:val="-4"/>
        </w:rPr>
        <w:t xml:space="preserve"> </w:t>
      </w:r>
      <w:r w:rsidR="00E223C8">
        <w:rPr>
          <w:spacing w:val="-3"/>
        </w:rPr>
        <w:t>for.</w:t>
      </w:r>
    </w:p>
    <w:p w14:paraId="1246D99F" w14:textId="77777777" w:rsidR="00975E64" w:rsidRDefault="00E223C8">
      <w:pPr>
        <w:pStyle w:val="Corpsdetexte"/>
        <w:spacing w:before="2"/>
        <w:ind w:left="686"/>
        <w:rPr>
          <w:rFonts w:ascii="SimSun"/>
        </w:rPr>
      </w:pPr>
      <w:proofErr w:type="spellStart"/>
      <w:r>
        <w:rPr>
          <w:rFonts w:ascii="SimSun"/>
        </w:rPr>
        <w:t>final_date_names</w:t>
      </w:r>
      <w:proofErr w:type="spellEnd"/>
    </w:p>
    <w:p w14:paraId="43176289" w14:textId="77777777" w:rsidR="00975E64" w:rsidRDefault="00E223C8">
      <w:pPr>
        <w:pStyle w:val="Corpsdetexte"/>
        <w:spacing w:before="16" w:line="249" w:lineRule="auto"/>
        <w:ind w:left="2226" w:right="781"/>
        <w:jc w:val="both"/>
      </w:pPr>
      <w:r>
        <w:rPr>
          <w:spacing w:val="-4"/>
        </w:rPr>
        <w:t>Vector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(2)</w:t>
      </w:r>
      <w:r>
        <w:rPr>
          <w:spacing w:val="-14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indicating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last</w:t>
      </w:r>
      <w:r>
        <w:rPr>
          <w:spacing w:val="-14"/>
        </w:rPr>
        <w:t xml:space="preserve"> </w:t>
      </w:r>
      <w:r>
        <w:t>date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continued drug use. See</w:t>
      </w:r>
      <w:r>
        <w:rPr>
          <w:spacing w:val="8"/>
        </w:rPr>
        <w:t xml:space="preserve"> </w:t>
      </w:r>
      <w:r>
        <w:rPr>
          <w:i/>
          <w:spacing w:val="-4"/>
        </w:rPr>
        <w:t>Value</w:t>
      </w:r>
      <w:r>
        <w:rPr>
          <w:spacing w:val="-4"/>
        </w:rPr>
        <w:t>.</w:t>
      </w:r>
    </w:p>
    <w:p w14:paraId="732BEDF8" w14:textId="77777777" w:rsidR="00975E64" w:rsidRDefault="00E223C8">
      <w:pPr>
        <w:pStyle w:val="Corpsdetexte"/>
        <w:spacing w:before="86" w:line="223" w:lineRule="auto"/>
        <w:ind w:left="2226" w:right="781" w:hanging="1540"/>
        <w:jc w:val="both"/>
      </w:pPr>
      <w:proofErr w:type="spellStart"/>
      <w:r>
        <w:rPr>
          <w:rFonts w:ascii="SimSun"/>
        </w:rPr>
        <w:t>final_as_date</w:t>
      </w:r>
      <w:proofErr w:type="spellEnd"/>
      <w:r>
        <w:rPr>
          <w:rFonts w:ascii="SimSun"/>
        </w:rPr>
        <w:t xml:space="preserve"> </w:t>
      </w:r>
      <w:r>
        <w:t xml:space="preserve">Return </w:t>
      </w:r>
      <w:proofErr w:type="spellStart"/>
      <w:r>
        <w:rPr>
          <w:rFonts w:ascii="SimSun"/>
        </w:rPr>
        <w:t>final_date_names</w:t>
      </w:r>
      <w:proofErr w:type="spellEnd"/>
      <w:r>
        <w:rPr>
          <w:rFonts w:ascii="SimSun"/>
        </w:rPr>
        <w:t xml:space="preserve"> </w:t>
      </w:r>
      <w:r>
        <w:t>columns in date format (</w:t>
      </w:r>
      <w:r>
        <w:rPr>
          <w:rFonts w:ascii="SimSun"/>
        </w:rPr>
        <w:t>TRUE</w:t>
      </w:r>
      <w:r>
        <w:t xml:space="preserve">). Else, columns </w:t>
      </w:r>
      <w:r>
        <w:rPr>
          <w:spacing w:val="-4"/>
        </w:rPr>
        <w:t xml:space="preserve">are </w:t>
      </w:r>
      <w:r>
        <w:t>returned as integer (</w:t>
      </w:r>
      <w:r>
        <w:rPr>
          <w:rFonts w:ascii="SimSun"/>
        </w:rPr>
        <w:t>FALSE</w:t>
      </w:r>
      <w:r>
        <w:t xml:space="preserve">, memory efficient). </w:t>
      </w:r>
      <w:r>
        <w:rPr>
          <w:rFonts w:ascii="SimSun"/>
        </w:rPr>
        <w:t>TRUE</w:t>
      </w:r>
      <w:r>
        <w:rPr>
          <w:rFonts w:ascii="SimSun"/>
          <w:spacing w:val="-56"/>
        </w:rPr>
        <w:t xml:space="preserve"> </w:t>
      </w:r>
      <w:r>
        <w:t>by default.</w:t>
      </w:r>
    </w:p>
    <w:p w14:paraId="775538E1" w14:textId="77777777" w:rsidR="00975E64" w:rsidRDefault="00975E64">
      <w:pPr>
        <w:pStyle w:val="Corpsdetexte"/>
        <w:spacing w:before="10"/>
        <w:rPr>
          <w:sz w:val="26"/>
        </w:rPr>
      </w:pPr>
    </w:p>
    <w:p w14:paraId="1B73FE43" w14:textId="77777777" w:rsidR="00975E64" w:rsidRDefault="00E223C8">
      <w:pPr>
        <w:pStyle w:val="Titre2"/>
        <w:spacing w:before="1"/>
      </w:pPr>
      <w:r>
        <w:t>Details</w:t>
      </w:r>
    </w:p>
    <w:p w14:paraId="4BEE00D1" w14:textId="77777777" w:rsidR="00975E64" w:rsidRDefault="00E223C8">
      <w:pPr>
        <w:spacing w:before="149"/>
        <w:ind w:left="686"/>
        <w:rPr>
          <w:sz w:val="20"/>
        </w:rPr>
      </w:pPr>
      <w:r>
        <w:rPr>
          <w:b/>
          <w:sz w:val="20"/>
        </w:rPr>
        <w:t>Variables</w:t>
      </w:r>
      <w:r>
        <w:rPr>
          <w:sz w:val="20"/>
        </w:rPr>
        <w:t>:</w:t>
      </w:r>
    </w:p>
    <w:p w14:paraId="04A23FC6" w14:textId="77777777" w:rsidR="00975E64" w:rsidRPr="003A5922" w:rsidRDefault="00E223C8">
      <w:pPr>
        <w:pStyle w:val="Paragraphedeliste"/>
        <w:numPr>
          <w:ilvl w:val="0"/>
          <w:numId w:val="2"/>
        </w:numPr>
        <w:tabs>
          <w:tab w:val="left" w:pos="1126"/>
          <w:tab w:val="left" w:leader="dot" w:pos="1576"/>
        </w:tabs>
        <w:spacing w:before="172" w:line="235" w:lineRule="auto"/>
        <w:ind w:right="781"/>
        <w:rPr>
          <w:sz w:val="20"/>
          <w:highlight w:val="yellow"/>
        </w:rPr>
      </w:pPr>
      <w:proofErr w:type="spellStart"/>
      <w:r w:rsidRPr="003A5922">
        <w:rPr>
          <w:rFonts w:ascii="SimSun" w:hAnsi="SimSun"/>
          <w:sz w:val="20"/>
          <w:highlight w:val="yellow"/>
        </w:rPr>
        <w:t>Rx_id</w:t>
      </w:r>
      <w:proofErr w:type="spellEnd"/>
      <w:r w:rsidRPr="003A5922">
        <w:rPr>
          <w:sz w:val="20"/>
          <w:highlight w:val="yellow"/>
        </w:rPr>
        <w:t>,</w:t>
      </w:r>
      <w:r w:rsidRPr="003A5922">
        <w:rPr>
          <w:spacing w:val="-8"/>
          <w:sz w:val="20"/>
          <w:highlight w:val="yellow"/>
        </w:rPr>
        <w:t xml:space="preserve"> </w:t>
      </w:r>
      <w:proofErr w:type="spellStart"/>
      <w:r w:rsidRPr="003A5922">
        <w:rPr>
          <w:rFonts w:ascii="SimSun" w:hAnsi="SimSun"/>
          <w:sz w:val="20"/>
          <w:highlight w:val="yellow"/>
        </w:rPr>
        <w:t>Cohort_id</w:t>
      </w:r>
      <w:proofErr w:type="spellEnd"/>
      <w:r w:rsidRPr="003A5922">
        <w:rPr>
          <w:rFonts w:ascii="SimSun" w:hAnsi="SimSun"/>
          <w:spacing w:val="-5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and</w:t>
      </w:r>
      <w:r w:rsidRPr="003A5922">
        <w:rPr>
          <w:spacing w:val="-7"/>
          <w:sz w:val="20"/>
          <w:highlight w:val="yellow"/>
        </w:rPr>
        <w:t xml:space="preserve"> </w:t>
      </w:r>
      <w:proofErr w:type="spellStart"/>
      <w:r w:rsidRPr="003A5922">
        <w:rPr>
          <w:rFonts w:ascii="SimSun" w:hAnsi="SimSun"/>
          <w:sz w:val="20"/>
          <w:highlight w:val="yellow"/>
        </w:rPr>
        <w:t>Hosp_id</w:t>
      </w:r>
      <w:proofErr w:type="spellEnd"/>
      <w:r w:rsidRPr="003A5922">
        <w:rPr>
          <w:rFonts w:ascii="SimSun" w:hAnsi="SimSun"/>
          <w:spacing w:val="-5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columns</w:t>
      </w:r>
      <w:r w:rsidRPr="003A5922">
        <w:rPr>
          <w:spacing w:val="-7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must</w:t>
      </w:r>
      <w:r w:rsidRPr="003A5922">
        <w:rPr>
          <w:spacing w:val="-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be</w:t>
      </w:r>
      <w:r w:rsidRPr="003A5922">
        <w:rPr>
          <w:spacing w:val="-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of</w:t>
      </w:r>
      <w:r w:rsidRPr="003A5922">
        <w:rPr>
          <w:spacing w:val="-7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the</w:t>
      </w:r>
      <w:r w:rsidRPr="003A5922">
        <w:rPr>
          <w:spacing w:val="-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same</w:t>
      </w:r>
      <w:r w:rsidRPr="003A5922">
        <w:rPr>
          <w:spacing w:val="-7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class</w:t>
      </w:r>
      <w:r w:rsidRPr="003A5922">
        <w:rPr>
          <w:spacing w:val="-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(integer,</w:t>
      </w:r>
      <w:r w:rsidRPr="003A5922">
        <w:rPr>
          <w:spacing w:val="-7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numeric,</w:t>
      </w:r>
      <w:r w:rsidRPr="003A5922">
        <w:rPr>
          <w:spacing w:val="-7"/>
          <w:sz w:val="20"/>
          <w:highlight w:val="yellow"/>
        </w:rPr>
        <w:t xml:space="preserve"> </w:t>
      </w:r>
      <w:proofErr w:type="spellStart"/>
      <w:r w:rsidRPr="003A5922">
        <w:rPr>
          <w:sz w:val="20"/>
          <w:highlight w:val="yellow"/>
        </w:rPr>
        <w:t>charac</w:t>
      </w:r>
      <w:proofErr w:type="spellEnd"/>
      <w:r w:rsidRPr="003A5922">
        <w:rPr>
          <w:sz w:val="20"/>
          <w:highlight w:val="yellow"/>
        </w:rPr>
        <w:t xml:space="preserve">- </w:t>
      </w:r>
      <w:proofErr w:type="spellStart"/>
      <w:r w:rsidRPr="003A5922">
        <w:rPr>
          <w:sz w:val="20"/>
          <w:highlight w:val="yellow"/>
        </w:rPr>
        <w:t>ter</w:t>
      </w:r>
      <w:proofErr w:type="spellEnd"/>
      <w:r w:rsidRPr="003A5922">
        <w:rPr>
          <w:sz w:val="20"/>
          <w:highlight w:val="yellow"/>
        </w:rPr>
        <w:t>,</w:t>
      </w:r>
      <w:r w:rsidRPr="003A5922">
        <w:rPr>
          <w:sz w:val="20"/>
          <w:highlight w:val="yellow"/>
        </w:rPr>
        <w:tab/>
        <w:t>).</w:t>
      </w:r>
    </w:p>
    <w:p w14:paraId="5F754D58" w14:textId="77777777" w:rsidR="00975E64" w:rsidRPr="003A5922" w:rsidRDefault="00E223C8">
      <w:pPr>
        <w:pStyle w:val="Paragraphedeliste"/>
        <w:numPr>
          <w:ilvl w:val="0"/>
          <w:numId w:val="2"/>
        </w:numPr>
        <w:tabs>
          <w:tab w:val="left" w:pos="1126"/>
        </w:tabs>
        <w:spacing w:before="83" w:line="242" w:lineRule="exact"/>
        <w:ind w:hanging="171"/>
        <w:rPr>
          <w:sz w:val="20"/>
          <w:highlight w:val="yellow"/>
        </w:rPr>
      </w:pPr>
      <w:proofErr w:type="spellStart"/>
      <w:r w:rsidRPr="003A5922">
        <w:rPr>
          <w:rFonts w:ascii="SimSun" w:hAnsi="SimSun"/>
          <w:sz w:val="20"/>
          <w:highlight w:val="yellow"/>
        </w:rPr>
        <w:t>Rx_drug_deliv</w:t>
      </w:r>
      <w:proofErr w:type="spellEnd"/>
      <w:r w:rsidRPr="003A5922">
        <w:rPr>
          <w:sz w:val="20"/>
          <w:highlight w:val="yellow"/>
        </w:rPr>
        <w:t xml:space="preserve">, </w:t>
      </w:r>
      <w:proofErr w:type="spellStart"/>
      <w:r w:rsidRPr="003A5922">
        <w:rPr>
          <w:rFonts w:ascii="SimSun" w:hAnsi="SimSun"/>
          <w:sz w:val="20"/>
          <w:highlight w:val="yellow"/>
        </w:rPr>
        <w:t>Hosp_admis</w:t>
      </w:r>
      <w:proofErr w:type="spellEnd"/>
      <w:r w:rsidRPr="003A5922">
        <w:rPr>
          <w:rFonts w:ascii="SimSun" w:hAnsi="SimSun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 xml:space="preserve">and </w:t>
      </w:r>
      <w:proofErr w:type="spellStart"/>
      <w:r w:rsidRPr="003A5922">
        <w:rPr>
          <w:rFonts w:ascii="SimSun" w:hAnsi="SimSun"/>
          <w:sz w:val="20"/>
          <w:highlight w:val="yellow"/>
        </w:rPr>
        <w:t>Hosp_discharge</w:t>
      </w:r>
      <w:proofErr w:type="spellEnd"/>
      <w:r w:rsidRPr="003A5922">
        <w:rPr>
          <w:rFonts w:ascii="SimSun" w:hAnsi="SimSun"/>
          <w:spacing w:val="-42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 xml:space="preserve">can be 1) </w:t>
      </w:r>
      <w:proofErr w:type="spellStart"/>
      <w:proofErr w:type="gramStart"/>
      <w:r w:rsidRPr="003A5922">
        <w:rPr>
          <w:rFonts w:ascii="SimSun" w:hAnsi="SimSun"/>
          <w:sz w:val="20"/>
          <w:highlight w:val="yellow"/>
        </w:rPr>
        <w:t>as.Date</w:t>
      </w:r>
      <w:proofErr w:type="spellEnd"/>
      <w:proofErr w:type="gramEnd"/>
      <w:r w:rsidRPr="003A5922">
        <w:rPr>
          <w:rFonts w:ascii="SimSun" w:hAnsi="SimSun"/>
          <w:sz w:val="20"/>
          <w:highlight w:val="yellow"/>
        </w:rPr>
        <w:t>('</w:t>
      </w:r>
      <w:proofErr w:type="spellStart"/>
      <w:r w:rsidRPr="003A5922">
        <w:rPr>
          <w:rFonts w:ascii="SimSun" w:hAnsi="SimSun"/>
          <w:sz w:val="20"/>
          <w:highlight w:val="yellow"/>
        </w:rPr>
        <w:t>yyyy</w:t>
      </w:r>
      <w:proofErr w:type="spellEnd"/>
      <w:r w:rsidRPr="003A5922">
        <w:rPr>
          <w:rFonts w:ascii="SimSun" w:hAnsi="SimSun"/>
          <w:sz w:val="20"/>
          <w:highlight w:val="yellow"/>
        </w:rPr>
        <w:t>-mm-dd')</w:t>
      </w:r>
      <w:r w:rsidRPr="003A5922">
        <w:rPr>
          <w:sz w:val="20"/>
          <w:highlight w:val="yellow"/>
        </w:rPr>
        <w:t>, 2)</w:t>
      </w:r>
    </w:p>
    <w:p w14:paraId="32250E93" w14:textId="77777777" w:rsidR="00975E64" w:rsidRDefault="00E223C8">
      <w:pPr>
        <w:pStyle w:val="Corpsdetexte"/>
        <w:spacing w:line="253" w:lineRule="exact"/>
        <w:ind w:left="1101" w:right="1545"/>
        <w:jc w:val="center"/>
      </w:pPr>
      <w:proofErr w:type="spellStart"/>
      <w:proofErr w:type="gramStart"/>
      <w:r w:rsidRPr="003A5922">
        <w:rPr>
          <w:rFonts w:ascii="SimSun"/>
          <w:highlight w:val="yellow"/>
        </w:rPr>
        <w:t>as.character</w:t>
      </w:r>
      <w:proofErr w:type="spellEnd"/>
      <w:proofErr w:type="gramEnd"/>
      <w:r w:rsidRPr="003A5922">
        <w:rPr>
          <w:rFonts w:ascii="SimSun"/>
          <w:highlight w:val="yellow"/>
        </w:rPr>
        <w:t>('</w:t>
      </w:r>
      <w:proofErr w:type="spellStart"/>
      <w:r w:rsidRPr="003A5922">
        <w:rPr>
          <w:rFonts w:ascii="SimSun"/>
          <w:highlight w:val="yellow"/>
        </w:rPr>
        <w:t>yyyy</w:t>
      </w:r>
      <w:proofErr w:type="spellEnd"/>
      <w:r w:rsidRPr="003A5922">
        <w:rPr>
          <w:rFonts w:ascii="SimSun"/>
          <w:highlight w:val="yellow"/>
        </w:rPr>
        <w:t>-mm-dd')</w:t>
      </w:r>
      <w:r w:rsidRPr="003A5922">
        <w:rPr>
          <w:rFonts w:ascii="SimSun"/>
          <w:spacing w:val="-52"/>
          <w:highlight w:val="yellow"/>
        </w:rPr>
        <w:t xml:space="preserve"> </w:t>
      </w:r>
      <w:r w:rsidRPr="003A5922">
        <w:rPr>
          <w:highlight w:val="yellow"/>
        </w:rPr>
        <w:t xml:space="preserve">or 3) </w:t>
      </w:r>
      <w:proofErr w:type="spellStart"/>
      <w:r w:rsidRPr="003A5922">
        <w:rPr>
          <w:rFonts w:ascii="SimSun"/>
          <w:highlight w:val="yellow"/>
        </w:rPr>
        <w:t>as.integer</w:t>
      </w:r>
      <w:proofErr w:type="spellEnd"/>
      <w:r w:rsidRPr="003A5922">
        <w:rPr>
          <w:rFonts w:ascii="SimSun"/>
          <w:highlight w:val="yellow"/>
        </w:rPr>
        <w:t>()</w:t>
      </w:r>
      <w:r w:rsidRPr="003A5922">
        <w:rPr>
          <w:rFonts w:ascii="SimSun"/>
          <w:spacing w:val="-51"/>
          <w:highlight w:val="yellow"/>
        </w:rPr>
        <w:t xml:space="preserve"> </w:t>
      </w:r>
      <w:r w:rsidRPr="003A5922">
        <w:rPr>
          <w:highlight w:val="yellow"/>
        </w:rPr>
        <w:t xml:space="preserve">where 0 is January </w:t>
      </w:r>
      <w:r w:rsidRPr="003A5922">
        <w:rPr>
          <w:spacing w:val="2"/>
          <w:highlight w:val="yellow"/>
        </w:rPr>
        <w:t>1</w:t>
      </w:r>
      <w:proofErr w:type="spellStart"/>
      <w:r w:rsidRPr="003A5922">
        <w:rPr>
          <w:rFonts w:ascii="Verdana"/>
          <w:i/>
          <w:spacing w:val="2"/>
          <w:position w:val="7"/>
          <w:sz w:val="14"/>
          <w:highlight w:val="yellow"/>
        </w:rPr>
        <w:t>st</w:t>
      </w:r>
      <w:proofErr w:type="spellEnd"/>
      <w:r w:rsidRPr="003A5922">
        <w:rPr>
          <w:spacing w:val="2"/>
          <w:highlight w:val="yellow"/>
        </w:rPr>
        <w:t xml:space="preserve">, </w:t>
      </w:r>
      <w:r w:rsidRPr="003A5922">
        <w:rPr>
          <w:highlight w:val="yellow"/>
        </w:rPr>
        <w:t>1970.</w:t>
      </w:r>
    </w:p>
    <w:p w14:paraId="52ACDC91" w14:textId="77777777" w:rsidR="00975E64" w:rsidRDefault="00E223C8">
      <w:pPr>
        <w:pStyle w:val="Titre2"/>
        <w:spacing w:before="168"/>
        <w:ind w:left="686"/>
        <w:rPr>
          <w:b w:val="0"/>
        </w:rPr>
      </w:pPr>
      <w:r>
        <w:t>Arguments</w:t>
      </w:r>
      <w:r>
        <w:rPr>
          <w:b w:val="0"/>
        </w:rPr>
        <w:t>:</w:t>
      </w:r>
    </w:p>
    <w:p w14:paraId="4C96853C" w14:textId="77777777" w:rsidR="00975E64" w:rsidRDefault="00E223C8">
      <w:pPr>
        <w:pStyle w:val="Paragraphedeliste"/>
        <w:numPr>
          <w:ilvl w:val="0"/>
          <w:numId w:val="2"/>
        </w:numPr>
        <w:tabs>
          <w:tab w:val="left" w:pos="1126"/>
        </w:tabs>
        <w:spacing w:before="188" w:line="216" w:lineRule="auto"/>
        <w:ind w:right="103"/>
        <w:rPr>
          <w:sz w:val="20"/>
        </w:rPr>
      </w:pPr>
      <w:proofErr w:type="spellStart"/>
      <w:r>
        <w:rPr>
          <w:rFonts w:ascii="SimSun" w:hAnsi="SimSun"/>
          <w:sz w:val="20"/>
        </w:rPr>
        <w:t>study_start</w:t>
      </w:r>
      <w:proofErr w:type="spellEnd"/>
      <w:r>
        <w:rPr>
          <w:rFonts w:ascii="SimSun" w:hAnsi="SimSun"/>
          <w:spacing w:val="-67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study_end</w:t>
      </w:r>
      <w:proofErr w:type="spellEnd"/>
      <w:r>
        <w:rPr>
          <w:rFonts w:ascii="SimSun" w:hAnsi="SimSun"/>
          <w:spacing w:val="-67"/>
          <w:sz w:val="20"/>
        </w:rPr>
        <w:t xml:space="preserve"> </w:t>
      </w:r>
      <w:r>
        <w:rPr>
          <w:sz w:val="20"/>
        </w:rPr>
        <w:t>can</w:t>
      </w:r>
      <w:r>
        <w:rPr>
          <w:spacing w:val="-16"/>
          <w:sz w:val="20"/>
        </w:rPr>
        <w:t xml:space="preserve"> </w:t>
      </w:r>
      <w:r>
        <w:rPr>
          <w:sz w:val="20"/>
        </w:rPr>
        <w:t>be</w:t>
      </w:r>
      <w:r>
        <w:rPr>
          <w:spacing w:val="-17"/>
          <w:sz w:val="20"/>
        </w:rPr>
        <w:t xml:space="preserve"> </w:t>
      </w:r>
      <w:r>
        <w:rPr>
          <w:sz w:val="20"/>
        </w:rPr>
        <w:t>1)</w:t>
      </w:r>
      <w:r>
        <w:rPr>
          <w:spacing w:val="-16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as.Date</w:t>
      </w:r>
      <w:proofErr w:type="spellEnd"/>
      <w:r>
        <w:rPr>
          <w:rFonts w:ascii="SimSun" w:hAnsi="SimSun"/>
          <w:sz w:val="20"/>
        </w:rPr>
        <w:t>("</w:t>
      </w:r>
      <w:proofErr w:type="spellStart"/>
      <w:r>
        <w:rPr>
          <w:rFonts w:ascii="SimSun" w:hAnsi="SimSun"/>
          <w:sz w:val="20"/>
        </w:rPr>
        <w:t>yyyy</w:t>
      </w:r>
      <w:proofErr w:type="spellEnd"/>
      <w:r>
        <w:rPr>
          <w:rFonts w:ascii="SimSun" w:hAnsi="SimSun"/>
          <w:sz w:val="20"/>
        </w:rPr>
        <w:t>-mm-dd")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2)</w:t>
      </w:r>
      <w:r>
        <w:rPr>
          <w:spacing w:val="-16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as.character</w:t>
      </w:r>
      <w:proofErr w:type="spellEnd"/>
      <w:r>
        <w:rPr>
          <w:rFonts w:ascii="SimSun" w:hAnsi="SimSun"/>
          <w:sz w:val="20"/>
        </w:rPr>
        <w:t>("</w:t>
      </w:r>
      <w:proofErr w:type="spellStart"/>
      <w:r>
        <w:rPr>
          <w:rFonts w:ascii="SimSun" w:hAnsi="SimSun"/>
          <w:sz w:val="20"/>
        </w:rPr>
        <w:t>yyyy</w:t>
      </w:r>
      <w:proofErr w:type="spellEnd"/>
      <w:r>
        <w:rPr>
          <w:rFonts w:ascii="SimSun" w:hAnsi="SimSun"/>
          <w:sz w:val="20"/>
        </w:rPr>
        <w:t xml:space="preserve">-mm-dd") </w:t>
      </w:r>
      <w:r>
        <w:rPr>
          <w:sz w:val="20"/>
        </w:rPr>
        <w:t xml:space="preserve">or 3) </w:t>
      </w:r>
      <w:proofErr w:type="spellStart"/>
      <w:r>
        <w:rPr>
          <w:rFonts w:ascii="SimSun" w:hAnsi="SimSun"/>
          <w:sz w:val="20"/>
        </w:rPr>
        <w:t>as.integer</w:t>
      </w:r>
      <w:proofErr w:type="spellEnd"/>
      <w:r>
        <w:rPr>
          <w:rFonts w:ascii="SimSun" w:hAnsi="SimSun"/>
          <w:sz w:val="20"/>
        </w:rPr>
        <w:t>()</w:t>
      </w:r>
      <w:r>
        <w:rPr>
          <w:rFonts w:ascii="SimSun" w:hAnsi="SimSun"/>
          <w:spacing w:val="-61"/>
          <w:sz w:val="20"/>
        </w:rPr>
        <w:t xml:space="preserve"> </w:t>
      </w:r>
      <w:r>
        <w:rPr>
          <w:sz w:val="20"/>
        </w:rPr>
        <w:t xml:space="preserve">where 0 is January </w:t>
      </w:r>
      <w:r>
        <w:rPr>
          <w:spacing w:val="2"/>
          <w:sz w:val="20"/>
        </w:rPr>
        <w:t>1</w:t>
      </w:r>
      <w:proofErr w:type="spellStart"/>
      <w:r>
        <w:rPr>
          <w:rFonts w:ascii="Verdana" w:hAnsi="Verdana"/>
          <w:i/>
          <w:spacing w:val="2"/>
          <w:position w:val="7"/>
          <w:sz w:val="14"/>
        </w:rPr>
        <w:t>st</w:t>
      </w:r>
      <w:proofErr w:type="spellEnd"/>
      <w:r>
        <w:rPr>
          <w:spacing w:val="2"/>
          <w:sz w:val="20"/>
        </w:rPr>
        <w:t xml:space="preserve">, </w:t>
      </w:r>
      <w:r>
        <w:rPr>
          <w:sz w:val="20"/>
        </w:rPr>
        <w:t>1970.</w:t>
      </w:r>
    </w:p>
    <w:p w14:paraId="4582317A" w14:textId="77777777" w:rsidR="00975E64" w:rsidRDefault="00E223C8">
      <w:pPr>
        <w:pStyle w:val="Titre2"/>
        <w:spacing w:before="171"/>
        <w:ind w:left="686"/>
        <w:rPr>
          <w:b w:val="0"/>
        </w:rPr>
      </w:pPr>
      <w:r>
        <w:t>Hospital stays</w:t>
      </w:r>
      <w:r>
        <w:rPr>
          <w:b w:val="0"/>
        </w:rPr>
        <w:t>:</w:t>
      </w:r>
    </w:p>
    <w:p w14:paraId="2EB0F7A1" w14:textId="77777777" w:rsidR="00975E64" w:rsidRDefault="00E223C8">
      <w:pPr>
        <w:pStyle w:val="Corpsdetexte"/>
        <w:spacing w:before="9" w:line="242" w:lineRule="auto"/>
        <w:ind w:left="686" w:right="781"/>
        <w:jc w:val="both"/>
      </w:pPr>
      <w:r>
        <w:t xml:space="preserve">Drug availability is considered to continue during the hospital stay as it is on the day prior ad- mission. The patient is assumed to resume the consumption of the drugs delivered by community pharmacists (as recorded in </w:t>
      </w:r>
      <w:proofErr w:type="spellStart"/>
      <w:r>
        <w:t>Rx_deliv</w:t>
      </w:r>
      <w:proofErr w:type="spellEnd"/>
      <w:r>
        <w:t xml:space="preserve">) prior admission the day after </w:t>
      </w:r>
      <w:proofErr w:type="spellStart"/>
      <w:r>
        <w:rPr>
          <w:rFonts w:ascii="SimSun"/>
        </w:rPr>
        <w:t>hosp_discharge</w:t>
      </w:r>
      <w:proofErr w:type="spellEnd"/>
      <w:r>
        <w:t>.</w:t>
      </w:r>
    </w:p>
    <w:p w14:paraId="56189AF4" w14:textId="77777777" w:rsidR="00975E64" w:rsidRDefault="00E223C8">
      <w:pPr>
        <w:pStyle w:val="Titre2"/>
        <w:spacing w:before="80"/>
        <w:ind w:left="686"/>
        <w:rPr>
          <w:b w:val="0"/>
        </w:rPr>
      </w:pPr>
      <w:r>
        <w:t>Run-in period</w:t>
      </w:r>
      <w:r>
        <w:rPr>
          <w:b w:val="0"/>
        </w:rPr>
        <w:t>:</w:t>
      </w:r>
    </w:p>
    <w:p w14:paraId="08FD56B7" w14:textId="77777777" w:rsidR="00975E64" w:rsidRDefault="00E223C8">
      <w:pPr>
        <w:pStyle w:val="Corpsdetexte"/>
        <w:spacing w:before="13" w:line="235" w:lineRule="auto"/>
        <w:ind w:left="686" w:right="779"/>
      </w:pPr>
      <w:r>
        <w:t xml:space="preserve">A run-in period is necessary to account for the medications that are available to the individuals on the day of </w:t>
      </w:r>
      <w:proofErr w:type="spellStart"/>
      <w:r>
        <w:rPr>
          <w:rFonts w:ascii="SimSun"/>
        </w:rPr>
        <w:t>study_start</w:t>
      </w:r>
      <w:proofErr w:type="spellEnd"/>
      <w:r>
        <w:t>.</w:t>
      </w:r>
    </w:p>
    <w:p w14:paraId="79F4564F" w14:textId="77777777" w:rsidR="00975E64" w:rsidRDefault="00E223C8">
      <w:pPr>
        <w:pStyle w:val="Titre2"/>
        <w:spacing w:before="83"/>
        <w:ind w:left="686"/>
        <w:rPr>
          <w:b w:val="0"/>
        </w:rPr>
      </w:pPr>
      <w:r>
        <w:t>Grace period</w:t>
      </w:r>
      <w:r>
        <w:rPr>
          <w:b w:val="0"/>
        </w:rPr>
        <w:t>:</w:t>
      </w:r>
    </w:p>
    <w:p w14:paraId="2DA01EDE" w14:textId="77777777" w:rsidR="00975E64" w:rsidRDefault="00E223C8">
      <w:pPr>
        <w:pStyle w:val="Corpsdetexte"/>
        <w:spacing w:before="10" w:line="244" w:lineRule="auto"/>
        <w:ind w:left="686" w:right="781"/>
        <w:jc w:val="both"/>
      </w:pPr>
      <w:r>
        <w:t>The</w:t>
      </w:r>
      <w:r>
        <w:rPr>
          <w:spacing w:val="-10"/>
        </w:rPr>
        <w:t xml:space="preserve"> </w:t>
      </w:r>
      <w:r>
        <w:t>grace</w:t>
      </w:r>
      <w:r>
        <w:rPr>
          <w:spacing w:val="-10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successive</w:t>
      </w:r>
      <w:r>
        <w:rPr>
          <w:spacing w:val="-9"/>
        </w:rPr>
        <w:t xml:space="preserve"> </w:t>
      </w:r>
      <w:r>
        <w:t>deliveries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 xml:space="preserve">continuous treatment even if there is a gap of a few days for which no treatment is apparently available. </w:t>
      </w:r>
      <w:r>
        <w:rPr>
          <w:spacing w:val="-6"/>
        </w:rPr>
        <w:t xml:space="preserve">Two </w:t>
      </w:r>
      <w:r>
        <w:t xml:space="preserve">successive deliveries of an identical drug are considered part of a single continuous treatment if the next delivery </w:t>
      </w:r>
      <w:proofErr w:type="gramStart"/>
      <w:r>
        <w:t>doesn’t</w:t>
      </w:r>
      <w:proofErr w:type="gramEnd"/>
      <w:r>
        <w:t xml:space="preserve"> occur more than </w:t>
      </w:r>
      <w:proofErr w:type="spellStart"/>
      <w:r>
        <w:rPr>
          <w:rFonts w:ascii="SimSun" w:hAnsi="SimSun"/>
        </w:rPr>
        <w:t>grace_cst</w:t>
      </w:r>
      <w:proofErr w:type="spellEnd"/>
      <w:r>
        <w:rPr>
          <w:rFonts w:ascii="SimSun" w:hAnsi="SimSun"/>
        </w:rPr>
        <w:t xml:space="preserve"> </w:t>
      </w:r>
      <w:r>
        <w:t>+ (</w:t>
      </w:r>
      <w:proofErr w:type="spellStart"/>
      <w:r>
        <w:rPr>
          <w:rFonts w:ascii="SimSun" w:hAnsi="SimSun"/>
        </w:rPr>
        <w:t>grace_fctr</w:t>
      </w:r>
      <w:proofErr w:type="spellEnd"/>
      <w:r>
        <w:rPr>
          <w:rFonts w:ascii="SimSun" w:hAnsi="SimSun"/>
        </w:rPr>
        <w:t xml:space="preserve"> </w:t>
      </w:r>
      <w:r>
        <w:t xml:space="preserve">× </w:t>
      </w:r>
      <w:proofErr w:type="spellStart"/>
      <w:r>
        <w:rPr>
          <w:rFonts w:ascii="SimSun" w:hAnsi="SimSun"/>
        </w:rPr>
        <w:t>Rx_duration</w:t>
      </w:r>
      <w:proofErr w:type="spellEnd"/>
      <w:r>
        <w:t xml:space="preserve">) days after the end of the previous treatment duration. The availability of extra drugs accumulated over </w:t>
      </w:r>
      <w:r>
        <w:rPr>
          <w:spacing w:val="-4"/>
        </w:rPr>
        <w:t xml:space="preserve">the </w:t>
      </w:r>
      <w:r>
        <w:t>successive</w:t>
      </w:r>
      <w:r>
        <w:rPr>
          <w:spacing w:val="-9"/>
        </w:rPr>
        <w:t xml:space="preserve"> </w:t>
      </w:r>
      <w:r>
        <w:t>deliveries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accounted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gap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deliveries.</w:t>
      </w:r>
    </w:p>
    <w:p w14:paraId="72CD0263" w14:textId="77777777" w:rsidR="00975E64" w:rsidRDefault="00E223C8">
      <w:pPr>
        <w:pStyle w:val="Titre2"/>
        <w:spacing w:before="86"/>
        <w:ind w:left="686"/>
      </w:pPr>
      <w:r>
        <w:t>Performance</w:t>
      </w:r>
    </w:p>
    <w:p w14:paraId="3DE184B4" w14:textId="77777777" w:rsidR="00975E64" w:rsidRDefault="00E223C8">
      <w:pPr>
        <w:pStyle w:val="Corpsdetexte"/>
        <w:spacing w:before="9"/>
        <w:ind w:left="686"/>
      </w:pPr>
      <w:r>
        <w:t>For better performance, date columns are converted to integer numbers.</w:t>
      </w:r>
    </w:p>
    <w:p w14:paraId="0FACC73C" w14:textId="77777777" w:rsidR="00975E64" w:rsidRDefault="00975E64">
      <w:pPr>
        <w:pStyle w:val="Corpsdetexte"/>
        <w:spacing w:before="7"/>
        <w:rPr>
          <w:sz w:val="27"/>
        </w:rPr>
      </w:pPr>
    </w:p>
    <w:p w14:paraId="7263F41A" w14:textId="77777777" w:rsidR="00975E64" w:rsidRDefault="00E223C8">
      <w:pPr>
        <w:pStyle w:val="Titre2"/>
      </w:pPr>
      <w:r>
        <w:t>Value</w:t>
      </w:r>
    </w:p>
    <w:p w14:paraId="7F988932" w14:textId="77777777" w:rsidR="00975E64" w:rsidRDefault="00E223C8">
      <w:pPr>
        <w:pStyle w:val="Corpsdetexte"/>
        <w:spacing w:before="136"/>
        <w:ind w:left="686"/>
      </w:pPr>
      <w:proofErr w:type="spellStart"/>
      <w:proofErr w:type="gramStart"/>
      <w:r>
        <w:rPr>
          <w:rFonts w:ascii="SimSun"/>
        </w:rPr>
        <w:t>data.table</w:t>
      </w:r>
      <w:proofErr w:type="spellEnd"/>
      <w:proofErr w:type="gramEnd"/>
      <w:r>
        <w:rPr>
          <w:rFonts w:ascii="SimSun"/>
          <w:spacing w:val="-55"/>
        </w:rPr>
        <w:t xml:space="preserve"> </w:t>
      </w:r>
      <w:r>
        <w:t>with four (4) variables:</w:t>
      </w:r>
    </w:p>
    <w:p w14:paraId="19D437D4" w14:textId="77777777" w:rsidR="00975E64" w:rsidRDefault="00E223C8">
      <w:pPr>
        <w:pStyle w:val="Paragraphedeliste"/>
        <w:numPr>
          <w:ilvl w:val="0"/>
          <w:numId w:val="2"/>
        </w:numPr>
        <w:tabs>
          <w:tab w:val="left" w:pos="1126"/>
        </w:tabs>
        <w:spacing w:before="155"/>
        <w:ind w:hanging="171"/>
        <w:rPr>
          <w:sz w:val="20"/>
        </w:rPr>
      </w:pPr>
      <w:r>
        <w:rPr>
          <w:sz w:val="20"/>
        </w:rPr>
        <w:t>The individual unique identifier which name is defined by</w:t>
      </w:r>
      <w:r>
        <w:rPr>
          <w:spacing w:val="-15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Rx_id</w:t>
      </w:r>
      <w:proofErr w:type="spellEnd"/>
      <w:r>
        <w:rPr>
          <w:sz w:val="20"/>
        </w:rPr>
        <w:t>.</w:t>
      </w:r>
    </w:p>
    <w:p w14:paraId="7D6E92CF" w14:textId="77777777" w:rsidR="00975E64" w:rsidRDefault="00975E64">
      <w:pPr>
        <w:rPr>
          <w:sz w:val="20"/>
        </w:rPr>
        <w:sectPr w:rsidR="00975E64">
          <w:pgSz w:w="11910" w:h="16840"/>
          <w:pgMar w:top="1340" w:right="880" w:bottom="280" w:left="1680" w:header="720" w:footer="720" w:gutter="0"/>
          <w:cols w:space="720"/>
        </w:sectPr>
      </w:pPr>
    </w:p>
    <w:p w14:paraId="16030464" w14:textId="77777777" w:rsidR="00975E64" w:rsidRDefault="00E223C8">
      <w:pPr>
        <w:tabs>
          <w:tab w:val="left" w:pos="7698"/>
        </w:tabs>
        <w:spacing w:before="79"/>
        <w:ind w:left="326"/>
        <w:rPr>
          <w:rFonts w:ascii="Calibri"/>
          <w:i/>
          <w:sz w:val="20"/>
        </w:rPr>
      </w:pPr>
      <w:bookmarkStart w:id="26" w:name="_bookmark2"/>
      <w:bookmarkEnd w:id="26"/>
      <w:r>
        <w:rPr>
          <w:sz w:val="20"/>
        </w:rPr>
        <w:lastRenderedPageBreak/>
        <w:t>6</w:t>
      </w:r>
      <w:r>
        <w:rPr>
          <w:sz w:val="20"/>
        </w:rPr>
        <w:tab/>
      </w:r>
      <w:proofErr w:type="spellStart"/>
      <w:proofErr w:type="gramStart"/>
      <w:r>
        <w:rPr>
          <w:rFonts w:ascii="Calibri"/>
          <w:i/>
          <w:sz w:val="20"/>
        </w:rPr>
        <w:t>drug</w:t>
      </w:r>
      <w:proofErr w:type="gramEnd"/>
      <w:r>
        <w:rPr>
          <w:rFonts w:ascii="Calibri"/>
          <w:i/>
          <w:sz w:val="20"/>
        </w:rPr>
        <w:t>_bkdn</w:t>
      </w:r>
      <w:proofErr w:type="spellEnd"/>
    </w:p>
    <w:p w14:paraId="0CCC271B" w14:textId="77777777" w:rsidR="00975E64" w:rsidRDefault="00975E64">
      <w:pPr>
        <w:pStyle w:val="Corpsdetexte"/>
        <w:rPr>
          <w:rFonts w:ascii="Calibri"/>
          <w:i/>
          <w:sz w:val="25"/>
        </w:rPr>
      </w:pPr>
    </w:p>
    <w:p w14:paraId="0F04E1D2" w14:textId="77777777" w:rsidR="00975E64" w:rsidRDefault="00E223C8">
      <w:pPr>
        <w:pStyle w:val="Paragraphedeliste"/>
        <w:numPr>
          <w:ilvl w:val="0"/>
          <w:numId w:val="1"/>
        </w:numPr>
        <w:tabs>
          <w:tab w:val="left" w:pos="1126"/>
        </w:tabs>
        <w:ind w:hanging="171"/>
        <w:rPr>
          <w:sz w:val="20"/>
        </w:rPr>
      </w:pPr>
      <w:r>
        <w:rPr>
          <w:sz w:val="20"/>
        </w:rPr>
        <w:t>The drug unique identifier which name is defined by</w:t>
      </w:r>
      <w:r>
        <w:rPr>
          <w:spacing w:val="-15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Rx_drug_code</w:t>
      </w:r>
      <w:proofErr w:type="spellEnd"/>
      <w:r>
        <w:rPr>
          <w:sz w:val="20"/>
        </w:rPr>
        <w:t>.</w:t>
      </w:r>
    </w:p>
    <w:p w14:paraId="4957F2CE" w14:textId="77777777" w:rsidR="00975E64" w:rsidRDefault="00E223C8">
      <w:pPr>
        <w:pStyle w:val="Paragraphedeliste"/>
        <w:numPr>
          <w:ilvl w:val="0"/>
          <w:numId w:val="1"/>
        </w:numPr>
        <w:tabs>
          <w:tab w:val="left" w:pos="1126"/>
        </w:tabs>
        <w:spacing w:before="80" w:line="235" w:lineRule="auto"/>
        <w:ind w:right="781"/>
        <w:rPr>
          <w:sz w:val="20"/>
        </w:rPr>
      </w:pPr>
      <w:r>
        <w:rPr>
          <w:sz w:val="20"/>
        </w:rPr>
        <w:t xml:space="preserve">The date of initiation of the reconstructed continued treatment. The name of the variable is defined by </w:t>
      </w:r>
      <w:proofErr w:type="spellStart"/>
      <w:r>
        <w:rPr>
          <w:rFonts w:ascii="SimSun" w:hAnsi="SimSun"/>
          <w:sz w:val="20"/>
        </w:rPr>
        <w:t>final_date_</w:t>
      </w:r>
      <w:proofErr w:type="gramStart"/>
      <w:r>
        <w:rPr>
          <w:rFonts w:ascii="SimSun" w:hAnsi="SimSun"/>
          <w:sz w:val="20"/>
        </w:rPr>
        <w:t>names</w:t>
      </w:r>
      <w:proofErr w:type="spellEnd"/>
      <w:r>
        <w:rPr>
          <w:rFonts w:ascii="SimSun" w:hAnsi="SimSun"/>
          <w:sz w:val="20"/>
        </w:rPr>
        <w:t>[</w:t>
      </w:r>
      <w:proofErr w:type="gramEnd"/>
      <w:r>
        <w:rPr>
          <w:rFonts w:ascii="SimSun" w:hAnsi="SimSun"/>
          <w:sz w:val="20"/>
        </w:rPr>
        <w:t>1]</w:t>
      </w:r>
      <w:r>
        <w:rPr>
          <w:rFonts w:ascii="SimSun" w:hAnsi="SimSun"/>
          <w:spacing w:val="-45"/>
          <w:sz w:val="20"/>
        </w:rPr>
        <w:t xml:space="preserve"> </w:t>
      </w:r>
      <w:r>
        <w:rPr>
          <w:sz w:val="20"/>
        </w:rPr>
        <w:t xml:space="preserve">(default: </w:t>
      </w:r>
      <w:r>
        <w:rPr>
          <w:rFonts w:ascii="SimSun" w:hAnsi="SimSun"/>
          <w:sz w:val="20"/>
        </w:rPr>
        <w:t>'</w:t>
      </w:r>
      <w:proofErr w:type="spellStart"/>
      <w:r>
        <w:rPr>
          <w:rFonts w:ascii="SimSun" w:hAnsi="SimSun"/>
          <w:sz w:val="20"/>
        </w:rPr>
        <w:t>tx_start</w:t>
      </w:r>
      <w:proofErr w:type="spellEnd"/>
      <w:r>
        <w:rPr>
          <w:rFonts w:ascii="SimSun" w:hAnsi="SimSun"/>
          <w:sz w:val="20"/>
        </w:rPr>
        <w:t>'</w:t>
      </w:r>
      <w:r>
        <w:rPr>
          <w:sz w:val="20"/>
        </w:rPr>
        <w:t>).</w:t>
      </w:r>
    </w:p>
    <w:p w14:paraId="4E0AA78B" w14:textId="77777777" w:rsidR="00975E64" w:rsidRDefault="00E223C8">
      <w:pPr>
        <w:pStyle w:val="Paragraphedeliste"/>
        <w:numPr>
          <w:ilvl w:val="0"/>
          <w:numId w:val="1"/>
        </w:numPr>
        <w:tabs>
          <w:tab w:val="left" w:pos="1126"/>
        </w:tabs>
        <w:spacing w:before="81" w:line="235" w:lineRule="auto"/>
        <w:ind w:right="781"/>
        <w:rPr>
          <w:sz w:val="20"/>
        </w:rPr>
      </w:pPr>
      <w:r>
        <w:rPr>
          <w:sz w:val="20"/>
        </w:rPr>
        <w:t xml:space="preserve">The date of the last day of the reconstructed continued treatment. The name of the variable </w:t>
      </w:r>
      <w:r>
        <w:rPr>
          <w:spacing w:val="-6"/>
          <w:sz w:val="20"/>
        </w:rPr>
        <w:t xml:space="preserve">is </w:t>
      </w:r>
      <w:r>
        <w:rPr>
          <w:sz w:val="20"/>
        </w:rPr>
        <w:t xml:space="preserve">defined by </w:t>
      </w:r>
      <w:proofErr w:type="spellStart"/>
      <w:r>
        <w:rPr>
          <w:rFonts w:ascii="SimSun" w:hAnsi="SimSun"/>
          <w:sz w:val="20"/>
        </w:rPr>
        <w:t>final_date_</w:t>
      </w:r>
      <w:proofErr w:type="gramStart"/>
      <w:r>
        <w:rPr>
          <w:rFonts w:ascii="SimSun" w:hAnsi="SimSun"/>
          <w:sz w:val="20"/>
        </w:rPr>
        <w:t>names</w:t>
      </w:r>
      <w:proofErr w:type="spellEnd"/>
      <w:r>
        <w:rPr>
          <w:rFonts w:ascii="SimSun" w:hAnsi="SimSun"/>
          <w:sz w:val="20"/>
        </w:rPr>
        <w:t>[</w:t>
      </w:r>
      <w:proofErr w:type="gramEnd"/>
      <w:r>
        <w:rPr>
          <w:rFonts w:ascii="SimSun" w:hAnsi="SimSun"/>
          <w:sz w:val="20"/>
        </w:rPr>
        <w:t>2]</w:t>
      </w:r>
      <w:r>
        <w:rPr>
          <w:rFonts w:ascii="SimSun" w:hAnsi="SimSun"/>
          <w:spacing w:val="-44"/>
          <w:sz w:val="20"/>
        </w:rPr>
        <w:t xml:space="preserve"> </w:t>
      </w:r>
      <w:r>
        <w:rPr>
          <w:sz w:val="20"/>
        </w:rPr>
        <w:t xml:space="preserve">(default: </w:t>
      </w:r>
      <w:r>
        <w:rPr>
          <w:rFonts w:ascii="SimSun" w:hAnsi="SimSun"/>
          <w:sz w:val="20"/>
        </w:rPr>
        <w:t>'</w:t>
      </w:r>
      <w:proofErr w:type="spellStart"/>
      <w:r>
        <w:rPr>
          <w:rFonts w:ascii="SimSun" w:hAnsi="SimSun"/>
          <w:sz w:val="20"/>
        </w:rPr>
        <w:t>tx_end</w:t>
      </w:r>
      <w:proofErr w:type="spellEnd"/>
      <w:r>
        <w:rPr>
          <w:rFonts w:ascii="SimSun" w:hAnsi="SimSun"/>
          <w:sz w:val="20"/>
        </w:rPr>
        <w:t>'</w:t>
      </w:r>
      <w:r>
        <w:rPr>
          <w:sz w:val="20"/>
        </w:rPr>
        <w:t>).</w:t>
      </w:r>
    </w:p>
    <w:p w14:paraId="09CA701E" w14:textId="77777777" w:rsidR="00975E64" w:rsidRDefault="00975E64">
      <w:pPr>
        <w:pStyle w:val="Corpsdetexte"/>
      </w:pPr>
    </w:p>
    <w:p w14:paraId="363BE29A" w14:textId="77777777" w:rsidR="00975E64" w:rsidRDefault="00BD7599">
      <w:pPr>
        <w:pStyle w:val="Corpsdetexte"/>
        <w:spacing w:before="10"/>
        <w:rPr>
          <w:sz w:val="23"/>
        </w:rPr>
      </w:pPr>
      <w:r>
        <w:pict w14:anchorId="16EDAAEE">
          <v:line id="_x0000_s1027" style="position:absolute;z-index:-251650048;mso-wrap-distance-left:0;mso-wrap-distance-right:0;mso-position-horizontal-relative:page" from="100.35pt,15.9pt" to="512.1pt,15.9pt" strokeweight=".14042mm">
            <w10:wrap type="topAndBottom" anchorx="page"/>
          </v:line>
        </w:pict>
      </w:r>
    </w:p>
    <w:p w14:paraId="3270EE29" w14:textId="77777777" w:rsidR="00975E64" w:rsidRDefault="00E223C8">
      <w:pPr>
        <w:tabs>
          <w:tab w:val="left" w:pos="2792"/>
        </w:tabs>
        <w:spacing w:before="105"/>
        <w:ind w:left="532"/>
        <w:rPr>
          <w:i/>
          <w:sz w:val="20"/>
        </w:rPr>
      </w:pPr>
      <w:bookmarkStart w:id="27" w:name="drug_bkdn"/>
      <w:bookmarkEnd w:id="27"/>
      <w:proofErr w:type="spellStart"/>
      <w:r>
        <w:rPr>
          <w:rFonts w:ascii="SimSun"/>
          <w:sz w:val="20"/>
        </w:rPr>
        <w:t>drug_bkdn</w:t>
      </w:r>
      <w:proofErr w:type="spellEnd"/>
      <w:r>
        <w:rPr>
          <w:rFonts w:ascii="SimSun"/>
          <w:sz w:val="20"/>
        </w:rPr>
        <w:tab/>
      </w:r>
      <w:r>
        <w:rPr>
          <w:i/>
          <w:sz w:val="20"/>
        </w:rPr>
        <w:t>Translate combination drug deliveries into single active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ingredients</w:t>
      </w:r>
    </w:p>
    <w:p w14:paraId="316D67EC" w14:textId="77777777" w:rsidR="00975E64" w:rsidRDefault="00BD7599">
      <w:pPr>
        <w:pStyle w:val="Corpsdetexte"/>
        <w:spacing w:before="7"/>
        <w:rPr>
          <w:i/>
          <w:sz w:val="12"/>
        </w:rPr>
      </w:pPr>
      <w:r>
        <w:pict w14:anchorId="36C338F7">
          <v:line id="_x0000_s1026" style="position:absolute;z-index:-251649024;mso-wrap-distance-left:0;mso-wrap-distance-right:0;mso-position-horizontal-relative:page" from="100.35pt,9.4pt" to="512.1pt,9.4pt" strokeweight=".14042mm">
            <w10:wrap type="topAndBottom" anchorx="page"/>
          </v:line>
        </w:pict>
      </w:r>
    </w:p>
    <w:p w14:paraId="4D389815" w14:textId="77777777" w:rsidR="00975E64" w:rsidRDefault="00975E64">
      <w:pPr>
        <w:pStyle w:val="Corpsdetexte"/>
        <w:spacing w:before="3"/>
        <w:rPr>
          <w:i/>
          <w:sz w:val="23"/>
        </w:rPr>
      </w:pPr>
    </w:p>
    <w:p w14:paraId="0F2F452F" w14:textId="77777777" w:rsidR="00975E64" w:rsidRDefault="00E223C8">
      <w:pPr>
        <w:pStyle w:val="Titre2"/>
        <w:spacing w:before="105"/>
      </w:pPr>
      <w:r>
        <w:t>Description</w:t>
      </w:r>
    </w:p>
    <w:p w14:paraId="237DD09A" w14:textId="77777777" w:rsidR="00975E64" w:rsidRDefault="00E223C8">
      <w:pPr>
        <w:pStyle w:val="Corpsdetexte"/>
        <w:spacing w:before="143" w:line="249" w:lineRule="auto"/>
        <w:ind w:left="686" w:right="774"/>
      </w:pPr>
      <w:r>
        <w:t>Replaces each combination drug into several deliveries of elementary active ingredients according to a user-provided correspondence table.</w:t>
      </w:r>
    </w:p>
    <w:p w14:paraId="2CB86416" w14:textId="77777777" w:rsidR="00975E64" w:rsidRDefault="00975E64">
      <w:pPr>
        <w:pStyle w:val="Corpsdetexte"/>
        <w:spacing w:before="4"/>
        <w:rPr>
          <w:sz w:val="25"/>
        </w:rPr>
      </w:pPr>
    </w:p>
    <w:p w14:paraId="38E4660D" w14:textId="77777777" w:rsidR="00975E64" w:rsidRDefault="00E223C8">
      <w:pPr>
        <w:pStyle w:val="Titre2"/>
      </w:pPr>
      <w:r>
        <w:t>Usage</w:t>
      </w:r>
    </w:p>
    <w:p w14:paraId="2D2BD432" w14:textId="77777777" w:rsidR="00975E64" w:rsidRDefault="00E223C8">
      <w:pPr>
        <w:pStyle w:val="Corpsdetexte"/>
        <w:spacing w:before="130"/>
        <w:ind w:left="686"/>
        <w:rPr>
          <w:rFonts w:ascii="SimSun"/>
        </w:rPr>
      </w:pPr>
      <w:proofErr w:type="spellStart"/>
      <w:r>
        <w:rPr>
          <w:rFonts w:ascii="SimSun"/>
        </w:rPr>
        <w:t>drug_</w:t>
      </w:r>
      <w:proofErr w:type="gramStart"/>
      <w:r>
        <w:rPr>
          <w:rFonts w:ascii="SimSun"/>
        </w:rPr>
        <w:t>bkdn</w:t>
      </w:r>
      <w:proofErr w:type="spellEnd"/>
      <w:r>
        <w:rPr>
          <w:rFonts w:ascii="SimSun"/>
        </w:rPr>
        <w:t>(</w:t>
      </w:r>
      <w:proofErr w:type="spellStart"/>
      <w:proofErr w:type="gramEnd"/>
      <w:r>
        <w:rPr>
          <w:rFonts w:ascii="SimSun"/>
        </w:rPr>
        <w:t>Rx_deliv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Rx_drug_code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Combn_drugs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Combn_drug_code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Combn_act_code</w:t>
      </w:r>
      <w:proofErr w:type="spellEnd"/>
      <w:r>
        <w:rPr>
          <w:rFonts w:ascii="SimSun"/>
        </w:rPr>
        <w:t>)</w:t>
      </w:r>
    </w:p>
    <w:p w14:paraId="057842FB" w14:textId="77777777" w:rsidR="00975E64" w:rsidRDefault="00975E64">
      <w:pPr>
        <w:pStyle w:val="Corpsdetexte"/>
        <w:spacing w:before="6"/>
        <w:rPr>
          <w:rFonts w:ascii="SimSun"/>
          <w:sz w:val="22"/>
        </w:rPr>
      </w:pPr>
    </w:p>
    <w:p w14:paraId="71AE4F3A" w14:textId="77777777" w:rsidR="00975E64" w:rsidRDefault="00E223C8">
      <w:pPr>
        <w:pStyle w:val="Titre2"/>
      </w:pPr>
      <w:r>
        <w:t>Arguments</w:t>
      </w:r>
    </w:p>
    <w:p w14:paraId="47225F2D" w14:textId="77777777" w:rsidR="00975E64" w:rsidRDefault="00E223C8">
      <w:pPr>
        <w:pStyle w:val="Corpsdetexte"/>
        <w:tabs>
          <w:tab w:val="left" w:pos="2226"/>
        </w:tabs>
        <w:spacing w:before="130"/>
        <w:ind w:left="686"/>
      </w:pP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ab/>
      </w:r>
      <w:r>
        <w:t>Name of the table listing all prescription drugs</w:t>
      </w:r>
      <w:r>
        <w:rPr>
          <w:spacing w:val="-12"/>
        </w:rPr>
        <w:t xml:space="preserve"> </w:t>
      </w:r>
      <w:r>
        <w:t>delivered.</w:t>
      </w:r>
    </w:p>
    <w:p w14:paraId="0CAA2BF9" w14:textId="77777777" w:rsidR="00975E64" w:rsidRDefault="00E223C8">
      <w:pPr>
        <w:pStyle w:val="Corpsdetexte"/>
        <w:tabs>
          <w:tab w:val="left" w:pos="2226"/>
        </w:tabs>
        <w:spacing w:before="67" w:line="235" w:lineRule="auto"/>
        <w:ind w:left="2226" w:right="781" w:hanging="1540"/>
      </w:pPr>
      <w:proofErr w:type="spellStart"/>
      <w:r>
        <w:rPr>
          <w:rFonts w:ascii="SimSun" w:hAnsi="SimSun"/>
        </w:rPr>
        <w:t>Rx_drug_code</w:t>
      </w:r>
      <w:proofErr w:type="spellEnd"/>
      <w:r>
        <w:rPr>
          <w:rFonts w:ascii="SimSun" w:hAnsi="SimSun"/>
        </w:rPr>
        <w:tab/>
      </w:r>
      <w:r>
        <w:t xml:space="preserve">Column name of </w:t>
      </w:r>
      <w:proofErr w:type="spellStart"/>
      <w:r>
        <w:rPr>
          <w:rFonts w:ascii="SimSun" w:hAnsi="SimSun"/>
        </w:rPr>
        <w:t>Rx_deliv</w:t>
      </w:r>
      <w:proofErr w:type="spellEnd"/>
      <w:r>
        <w:rPr>
          <w:rFonts w:ascii="SimSun" w:hAnsi="SimSun"/>
          <w:spacing w:val="-63"/>
        </w:rPr>
        <w:t xml:space="preserve"> </w:t>
      </w:r>
      <w:r>
        <w:t xml:space="preserve">that contains the combination drugs’ unique </w:t>
      </w:r>
      <w:proofErr w:type="spellStart"/>
      <w:r>
        <w:t>identi</w:t>
      </w:r>
      <w:proofErr w:type="spellEnd"/>
      <w:r>
        <w:t xml:space="preserve">- </w:t>
      </w:r>
      <w:proofErr w:type="spellStart"/>
      <w:r>
        <w:t>fiers</w:t>
      </w:r>
      <w:proofErr w:type="spellEnd"/>
      <w:r>
        <w:t xml:space="preserve"> (any</w:t>
      </w:r>
      <w:r>
        <w:rPr>
          <w:spacing w:val="-3"/>
        </w:rPr>
        <w:t xml:space="preserve"> </w:t>
      </w:r>
      <w:r>
        <w:t>format).</w:t>
      </w:r>
    </w:p>
    <w:p w14:paraId="7765B523" w14:textId="77777777" w:rsidR="00975E64" w:rsidRDefault="00E223C8">
      <w:pPr>
        <w:pStyle w:val="Corpsdetexte"/>
        <w:tabs>
          <w:tab w:val="left" w:pos="2226"/>
        </w:tabs>
        <w:spacing w:before="81" w:line="235" w:lineRule="auto"/>
        <w:ind w:left="2226" w:right="781" w:hanging="1540"/>
      </w:pPr>
      <w:commentRangeStart w:id="28"/>
      <w:proofErr w:type="spellStart"/>
      <w:r>
        <w:rPr>
          <w:rFonts w:ascii="SimSun"/>
        </w:rPr>
        <w:t>Combn_drugs</w:t>
      </w:r>
      <w:commentRangeEnd w:id="28"/>
      <w:proofErr w:type="spellEnd"/>
      <w:r w:rsidR="00234427">
        <w:rPr>
          <w:rStyle w:val="Marquedecommentaire"/>
        </w:rPr>
        <w:commentReference w:id="28"/>
      </w:r>
      <w:r>
        <w:rPr>
          <w:rFonts w:ascii="SimSun"/>
        </w:rPr>
        <w:tab/>
      </w:r>
      <w:r>
        <w:t>Name of the correspondence table listing all elementary active ingredients that make up each combination</w:t>
      </w:r>
      <w:r>
        <w:rPr>
          <w:spacing w:val="-5"/>
        </w:rPr>
        <w:t xml:space="preserve"> </w:t>
      </w:r>
      <w:r>
        <w:t>drug.</w:t>
      </w:r>
    </w:p>
    <w:p w14:paraId="13E2FD13" w14:textId="77777777" w:rsidR="00975E64" w:rsidRDefault="00E223C8">
      <w:pPr>
        <w:pStyle w:val="Corpsdetexte"/>
        <w:spacing w:before="33"/>
        <w:ind w:left="686"/>
        <w:rPr>
          <w:rFonts w:ascii="SimSun"/>
        </w:rPr>
      </w:pPr>
      <w:proofErr w:type="spellStart"/>
      <w:r>
        <w:rPr>
          <w:rFonts w:ascii="SimSun"/>
        </w:rPr>
        <w:t>Combn_drug_code</w:t>
      </w:r>
      <w:proofErr w:type="spellEnd"/>
    </w:p>
    <w:p w14:paraId="06137109" w14:textId="77777777" w:rsidR="00975E64" w:rsidRDefault="00E223C8">
      <w:pPr>
        <w:pStyle w:val="Corpsdetexte"/>
        <w:spacing w:before="17" w:line="223" w:lineRule="auto"/>
        <w:ind w:left="2226" w:right="779"/>
      </w:pPr>
      <w:r>
        <w:t xml:space="preserve">Column name of </w:t>
      </w:r>
      <w:proofErr w:type="spellStart"/>
      <w:r>
        <w:rPr>
          <w:rFonts w:ascii="SimSun" w:hAnsi="SimSun"/>
        </w:rPr>
        <w:t>Combn_drugs</w:t>
      </w:r>
      <w:proofErr w:type="spellEnd"/>
      <w:r>
        <w:rPr>
          <w:rFonts w:ascii="SimSun" w:hAnsi="SimSun"/>
        </w:rPr>
        <w:t xml:space="preserve"> </w:t>
      </w:r>
      <w:r>
        <w:t>that contains the combination drugs’ unique identifiers (</w:t>
      </w:r>
      <w:r w:rsidRPr="006821FC">
        <w:rPr>
          <w:highlight w:val="yellow"/>
        </w:rPr>
        <w:t xml:space="preserve">same format as </w:t>
      </w:r>
      <w:proofErr w:type="spellStart"/>
      <w:r w:rsidRPr="006821FC">
        <w:rPr>
          <w:rFonts w:ascii="SimSun" w:hAnsi="SimSun"/>
          <w:highlight w:val="yellow"/>
        </w:rPr>
        <w:t>Rx_drug_code</w:t>
      </w:r>
      <w:proofErr w:type="spellEnd"/>
      <w:r>
        <w:t>).</w:t>
      </w:r>
    </w:p>
    <w:p w14:paraId="32E4236A" w14:textId="77777777" w:rsidR="00975E64" w:rsidRDefault="00E223C8">
      <w:pPr>
        <w:pStyle w:val="Corpsdetexte"/>
        <w:spacing w:before="67" w:line="248" w:lineRule="exact"/>
        <w:ind w:left="686"/>
        <w:rPr>
          <w:rFonts w:ascii="SimSun"/>
        </w:rPr>
      </w:pPr>
      <w:proofErr w:type="spellStart"/>
      <w:r>
        <w:rPr>
          <w:rFonts w:ascii="SimSun"/>
        </w:rPr>
        <w:t>Combn_act_code</w:t>
      </w:r>
      <w:proofErr w:type="spellEnd"/>
      <w:r>
        <w:rPr>
          <w:rFonts w:ascii="SimSun"/>
        </w:rPr>
        <w:t xml:space="preserve"> </w:t>
      </w:r>
      <w:r>
        <w:t xml:space="preserve">Column name of elementary active ingredients that is present in </w:t>
      </w:r>
      <w:proofErr w:type="spellStart"/>
      <w:r>
        <w:rPr>
          <w:rFonts w:ascii="SimSun"/>
        </w:rPr>
        <w:t>Combn_drugs</w:t>
      </w:r>
      <w:proofErr w:type="spellEnd"/>
    </w:p>
    <w:p w14:paraId="752F555F" w14:textId="77777777" w:rsidR="00975E64" w:rsidRDefault="00E223C8">
      <w:pPr>
        <w:pStyle w:val="Corpsdetexte"/>
        <w:spacing w:line="248" w:lineRule="exact"/>
        <w:ind w:left="2226"/>
      </w:pPr>
      <w:r>
        <w:t>(</w:t>
      </w:r>
      <w:r w:rsidRPr="006821FC">
        <w:rPr>
          <w:highlight w:val="yellow"/>
        </w:rPr>
        <w:t xml:space="preserve">same format as </w:t>
      </w:r>
      <w:proofErr w:type="spellStart"/>
      <w:r w:rsidRPr="006821FC">
        <w:rPr>
          <w:rFonts w:ascii="SimSun"/>
          <w:highlight w:val="yellow"/>
        </w:rPr>
        <w:t>Rx_drug_code</w:t>
      </w:r>
      <w:proofErr w:type="spellEnd"/>
      <w:r>
        <w:t>).</w:t>
      </w:r>
    </w:p>
    <w:p w14:paraId="33EB22BC" w14:textId="77777777" w:rsidR="00975E64" w:rsidRDefault="00975E64">
      <w:pPr>
        <w:pStyle w:val="Corpsdetexte"/>
        <w:rPr>
          <w:sz w:val="25"/>
        </w:rPr>
      </w:pPr>
    </w:p>
    <w:p w14:paraId="5EA05EA3" w14:textId="77777777" w:rsidR="00975E64" w:rsidRDefault="00E223C8">
      <w:pPr>
        <w:pStyle w:val="Titre2"/>
      </w:pPr>
      <w:r>
        <w:t>Value</w:t>
      </w:r>
    </w:p>
    <w:p w14:paraId="495B72F9" w14:textId="182BB329" w:rsidR="00975E64" w:rsidRDefault="00E223C8">
      <w:pPr>
        <w:pStyle w:val="Corpsdetexte"/>
        <w:spacing w:before="130"/>
        <w:ind w:left="686"/>
      </w:pPr>
      <w:proofErr w:type="spellStart"/>
      <w:proofErr w:type="gramStart"/>
      <w:r>
        <w:rPr>
          <w:rFonts w:ascii="SimSun"/>
        </w:rPr>
        <w:t>data.table</w:t>
      </w:r>
      <w:proofErr w:type="spellEnd"/>
      <w:proofErr w:type="gramEnd"/>
      <w:r>
        <w:rPr>
          <w:rFonts w:ascii="SimSun"/>
          <w:spacing w:val="-52"/>
        </w:rPr>
        <w:t xml:space="preserve"> </w:t>
      </w:r>
      <w:r>
        <w:t xml:space="preserve">of the same structure </w:t>
      </w:r>
      <w:commentRangeStart w:id="29"/>
      <w:r>
        <w:t>than</w:t>
      </w:r>
      <w:commentRangeEnd w:id="29"/>
      <w:r w:rsidR="00BD7599">
        <w:rPr>
          <w:rStyle w:val="Marquedecommentaire"/>
        </w:rPr>
        <w:commentReference w:id="29"/>
      </w:r>
      <w:r>
        <w:t xml:space="preserve"> </w:t>
      </w:r>
      <w:proofErr w:type="spellStart"/>
      <w:r>
        <w:rPr>
          <w:rFonts w:ascii="SimSun"/>
        </w:rPr>
        <w:t>Rx_deliv</w:t>
      </w:r>
      <w:proofErr w:type="spellEnd"/>
      <w:r>
        <w:t>.</w:t>
      </w:r>
    </w:p>
    <w:p w14:paraId="5456998A" w14:textId="77777777" w:rsidR="00975E64" w:rsidRDefault="00975E64">
      <w:pPr>
        <w:pStyle w:val="Corpsdetexte"/>
        <w:rPr>
          <w:sz w:val="25"/>
        </w:rPr>
      </w:pPr>
    </w:p>
    <w:p w14:paraId="194D303B" w14:textId="77777777" w:rsidR="00975E64" w:rsidRDefault="00E223C8">
      <w:pPr>
        <w:pStyle w:val="Titre2"/>
      </w:pPr>
      <w:r>
        <w:t>Examples</w:t>
      </w:r>
    </w:p>
    <w:p w14:paraId="41400CE4" w14:textId="77777777" w:rsidR="00975E64" w:rsidRDefault="00E223C8">
      <w:pPr>
        <w:spacing w:before="131" w:line="225" w:lineRule="exact"/>
        <w:ind w:left="68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Rx_dt</w:t>
      </w:r>
      <w:proofErr w:type="spellEnd"/>
      <w:r>
        <w:rPr>
          <w:rFonts w:ascii="SimSun"/>
          <w:sz w:val="18"/>
        </w:rPr>
        <w:t xml:space="preserve"> &lt;- </w:t>
      </w:r>
      <w:proofErr w:type="spellStart"/>
      <w:proofErr w:type="gramStart"/>
      <w:r>
        <w:rPr>
          <w:rFonts w:ascii="SimSun"/>
          <w:sz w:val="18"/>
        </w:rPr>
        <w:t>data.frame</w:t>
      </w:r>
      <w:proofErr w:type="spellEnd"/>
      <w:proofErr w:type="gramEnd"/>
      <w:r>
        <w:rPr>
          <w:rFonts w:ascii="SimSun"/>
          <w:sz w:val="18"/>
        </w:rPr>
        <w:t>(</w:t>
      </w:r>
    </w:p>
    <w:p w14:paraId="513B6F47" w14:textId="77777777" w:rsidR="00975E64" w:rsidRDefault="00E223C8">
      <w:pPr>
        <w:spacing w:line="219" w:lineRule="exact"/>
        <w:ind w:left="866"/>
        <w:rPr>
          <w:rFonts w:ascii="SimSun"/>
          <w:sz w:val="18"/>
        </w:rPr>
      </w:pPr>
      <w:r>
        <w:rPr>
          <w:rFonts w:ascii="SimSun"/>
          <w:sz w:val="18"/>
        </w:rPr>
        <w:t xml:space="preserve">id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1, 1, 2, 2, 2),</w:t>
      </w:r>
    </w:p>
    <w:p w14:paraId="7028D892" w14:textId="77777777" w:rsidR="00975E64" w:rsidRDefault="00E223C8">
      <w:pPr>
        <w:spacing w:line="225" w:lineRule="exact"/>
        <w:ind w:left="86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codeDrug</w:t>
      </w:r>
      <w:proofErr w:type="spellEnd"/>
      <w:r>
        <w:rPr>
          <w:rFonts w:ascii="SimSun"/>
          <w:sz w:val="18"/>
        </w:rPr>
        <w:t xml:space="preserve">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159, 753, 123, 456, 789)</w:t>
      </w:r>
    </w:p>
    <w:p w14:paraId="6A095AD0" w14:textId="77777777" w:rsidR="00975E64" w:rsidRPr="00305EE0" w:rsidRDefault="00E223C8">
      <w:pPr>
        <w:spacing w:line="213" w:lineRule="exact"/>
        <w:ind w:left="686"/>
        <w:rPr>
          <w:rFonts w:ascii="SimSun"/>
          <w:sz w:val="18"/>
          <w:lang w:val="fr-CA"/>
        </w:rPr>
      </w:pPr>
      <w:r w:rsidRPr="00305EE0">
        <w:rPr>
          <w:rFonts w:ascii="SimSun"/>
          <w:w w:val="99"/>
          <w:sz w:val="18"/>
          <w:lang w:val="fr-CA"/>
        </w:rPr>
        <w:t>)</w:t>
      </w:r>
    </w:p>
    <w:p w14:paraId="03EDCE7C" w14:textId="77777777" w:rsidR="00975E64" w:rsidRPr="00305EE0" w:rsidRDefault="00E223C8">
      <w:pPr>
        <w:spacing w:line="219" w:lineRule="exact"/>
        <w:ind w:left="686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SplitCode</w:t>
      </w:r>
      <w:proofErr w:type="spellEnd"/>
      <w:r w:rsidRPr="00305EE0">
        <w:rPr>
          <w:rFonts w:ascii="SimSun"/>
          <w:sz w:val="18"/>
          <w:lang w:val="fr-CA"/>
        </w:rPr>
        <w:t xml:space="preserve"> &lt;- </w:t>
      </w:r>
      <w:proofErr w:type="spellStart"/>
      <w:proofErr w:type="gramStart"/>
      <w:r w:rsidRPr="00305EE0">
        <w:rPr>
          <w:rFonts w:ascii="SimSun"/>
          <w:sz w:val="18"/>
          <w:lang w:val="fr-CA"/>
        </w:rPr>
        <w:t>data.frame</w:t>
      </w:r>
      <w:proofErr w:type="spellEnd"/>
      <w:proofErr w:type="gramEnd"/>
      <w:r w:rsidRPr="00305EE0">
        <w:rPr>
          <w:rFonts w:ascii="SimSun"/>
          <w:sz w:val="18"/>
          <w:lang w:val="fr-CA"/>
        </w:rPr>
        <w:t>(</w:t>
      </w:r>
    </w:p>
    <w:p w14:paraId="55171442" w14:textId="77777777" w:rsidR="00975E64" w:rsidRPr="00305EE0" w:rsidRDefault="00E223C8">
      <w:pPr>
        <w:spacing w:line="219" w:lineRule="exact"/>
        <w:ind w:left="866"/>
        <w:rPr>
          <w:rFonts w:ascii="SimSun"/>
          <w:sz w:val="18"/>
          <w:lang w:val="fr-CA"/>
        </w:rPr>
      </w:pPr>
      <w:proofErr w:type="gramStart"/>
      <w:r w:rsidRPr="00305EE0">
        <w:rPr>
          <w:rFonts w:ascii="SimSun"/>
          <w:sz w:val="18"/>
          <w:lang w:val="fr-CA"/>
        </w:rPr>
        <w:t>code</w:t>
      </w:r>
      <w:proofErr w:type="gramEnd"/>
      <w:r w:rsidRPr="00305EE0">
        <w:rPr>
          <w:rFonts w:ascii="SimSun"/>
          <w:sz w:val="18"/>
          <w:lang w:val="fr-CA"/>
        </w:rPr>
        <w:t xml:space="preserve"> = c(159, 159, 456, 456, 456),</w:t>
      </w:r>
    </w:p>
    <w:p w14:paraId="7170FE11" w14:textId="77777777" w:rsidR="00975E64" w:rsidRPr="00305EE0" w:rsidRDefault="00E223C8">
      <w:pPr>
        <w:spacing w:line="225" w:lineRule="exact"/>
        <w:ind w:left="866"/>
        <w:rPr>
          <w:rFonts w:ascii="SimSun"/>
          <w:sz w:val="18"/>
          <w:lang w:val="fr-CA"/>
        </w:rPr>
      </w:pPr>
      <w:proofErr w:type="spellStart"/>
      <w:proofErr w:type="gramStart"/>
      <w:r w:rsidRPr="00305EE0">
        <w:rPr>
          <w:rFonts w:ascii="SimSun"/>
          <w:sz w:val="18"/>
          <w:lang w:val="fr-CA"/>
        </w:rPr>
        <w:t>split</w:t>
      </w:r>
      <w:proofErr w:type="gramEnd"/>
      <w:r w:rsidRPr="00305EE0">
        <w:rPr>
          <w:rFonts w:ascii="SimSun"/>
          <w:sz w:val="18"/>
          <w:lang w:val="fr-CA"/>
        </w:rPr>
        <w:t>_code</w:t>
      </w:r>
      <w:proofErr w:type="spellEnd"/>
      <w:r w:rsidRPr="00305EE0">
        <w:rPr>
          <w:rFonts w:ascii="SimSun"/>
          <w:sz w:val="18"/>
          <w:lang w:val="fr-CA"/>
        </w:rPr>
        <w:t xml:space="preserve"> = c(1591, 1592, 4567, 4568, 4569)</w:t>
      </w:r>
    </w:p>
    <w:p w14:paraId="16CFC711" w14:textId="77777777" w:rsidR="00975E64" w:rsidRPr="00305EE0" w:rsidRDefault="00E223C8">
      <w:pPr>
        <w:spacing w:line="213" w:lineRule="exact"/>
        <w:ind w:left="686"/>
        <w:rPr>
          <w:rFonts w:ascii="SimSun"/>
          <w:sz w:val="18"/>
          <w:lang w:val="fr-CA"/>
        </w:rPr>
      </w:pPr>
      <w:r w:rsidRPr="00305EE0">
        <w:rPr>
          <w:rFonts w:ascii="SimSun"/>
          <w:w w:val="99"/>
          <w:sz w:val="18"/>
          <w:lang w:val="fr-CA"/>
        </w:rPr>
        <w:t>)</w:t>
      </w:r>
    </w:p>
    <w:p w14:paraId="3C149870" w14:textId="77777777" w:rsidR="00975E64" w:rsidRPr="00305EE0" w:rsidRDefault="00E223C8">
      <w:pPr>
        <w:spacing w:line="219" w:lineRule="exact"/>
        <w:ind w:left="686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Rx_split</w:t>
      </w:r>
      <w:proofErr w:type="spellEnd"/>
      <w:r w:rsidRPr="00305EE0">
        <w:rPr>
          <w:rFonts w:ascii="SimSun"/>
          <w:sz w:val="18"/>
          <w:lang w:val="fr-CA"/>
        </w:rPr>
        <w:t xml:space="preserve"> &lt;- </w:t>
      </w:r>
      <w:proofErr w:type="spellStart"/>
      <w:r w:rsidRPr="00305EE0">
        <w:rPr>
          <w:rFonts w:ascii="SimSun"/>
          <w:sz w:val="18"/>
          <w:lang w:val="fr-CA"/>
        </w:rPr>
        <w:t>drug_</w:t>
      </w:r>
      <w:proofErr w:type="gramStart"/>
      <w:r w:rsidRPr="00305EE0">
        <w:rPr>
          <w:rFonts w:ascii="SimSun"/>
          <w:sz w:val="18"/>
          <w:lang w:val="fr-CA"/>
        </w:rPr>
        <w:t>bkdn</w:t>
      </w:r>
      <w:proofErr w:type="spellEnd"/>
      <w:r w:rsidRPr="00305EE0">
        <w:rPr>
          <w:rFonts w:ascii="SimSun"/>
          <w:sz w:val="18"/>
          <w:lang w:val="fr-CA"/>
        </w:rPr>
        <w:t>(</w:t>
      </w:r>
      <w:proofErr w:type="spellStart"/>
      <w:proofErr w:type="gramEnd"/>
      <w:r w:rsidRPr="00305EE0">
        <w:rPr>
          <w:rFonts w:ascii="SimSun"/>
          <w:sz w:val="18"/>
          <w:lang w:val="fr-CA"/>
        </w:rPr>
        <w:t>Rx_deliv</w:t>
      </w:r>
      <w:proofErr w:type="spellEnd"/>
      <w:r w:rsidRPr="00305EE0">
        <w:rPr>
          <w:rFonts w:ascii="SimSun"/>
          <w:sz w:val="18"/>
          <w:lang w:val="fr-CA"/>
        </w:rPr>
        <w:t xml:space="preserve"> = </w:t>
      </w:r>
      <w:proofErr w:type="spellStart"/>
      <w:r w:rsidRPr="00305EE0">
        <w:rPr>
          <w:rFonts w:ascii="SimSun"/>
          <w:sz w:val="18"/>
          <w:lang w:val="fr-CA"/>
        </w:rPr>
        <w:t>Rx_dt</w:t>
      </w:r>
      <w:proofErr w:type="spellEnd"/>
      <w:r w:rsidRPr="00305EE0">
        <w:rPr>
          <w:rFonts w:ascii="SimSun"/>
          <w:sz w:val="18"/>
          <w:lang w:val="fr-CA"/>
        </w:rPr>
        <w:t xml:space="preserve">, </w:t>
      </w:r>
      <w:proofErr w:type="spellStart"/>
      <w:r w:rsidRPr="00305EE0">
        <w:rPr>
          <w:rFonts w:ascii="SimSun"/>
          <w:sz w:val="18"/>
          <w:lang w:val="fr-CA"/>
        </w:rPr>
        <w:t>Rx_drug_code</w:t>
      </w:r>
      <w:proofErr w:type="spellEnd"/>
      <w:r w:rsidRPr="00305EE0">
        <w:rPr>
          <w:rFonts w:ascii="SimSun"/>
          <w:sz w:val="18"/>
          <w:lang w:val="fr-CA"/>
        </w:rPr>
        <w:t xml:space="preserve"> = "</w:t>
      </w:r>
      <w:proofErr w:type="spellStart"/>
      <w:r w:rsidRPr="00305EE0">
        <w:rPr>
          <w:rFonts w:ascii="SimSun"/>
          <w:sz w:val="18"/>
          <w:lang w:val="fr-CA"/>
        </w:rPr>
        <w:t>codeDrug</w:t>
      </w:r>
      <w:proofErr w:type="spellEnd"/>
      <w:r w:rsidRPr="00305EE0">
        <w:rPr>
          <w:rFonts w:ascii="SimSun"/>
          <w:sz w:val="18"/>
          <w:lang w:val="fr-CA"/>
        </w:rPr>
        <w:t>",</w:t>
      </w:r>
    </w:p>
    <w:p w14:paraId="7D28E28A" w14:textId="77777777" w:rsidR="00975E64" w:rsidRPr="00305EE0" w:rsidRDefault="00E223C8">
      <w:pPr>
        <w:spacing w:before="3" w:line="228" w:lineRule="auto"/>
        <w:ind w:left="2659" w:right="1422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Combn_drugs</w:t>
      </w:r>
      <w:proofErr w:type="spellEnd"/>
      <w:r w:rsidRPr="00305EE0">
        <w:rPr>
          <w:rFonts w:ascii="SimSun"/>
          <w:sz w:val="18"/>
          <w:lang w:val="fr-CA"/>
        </w:rPr>
        <w:t xml:space="preserve"> = </w:t>
      </w:r>
      <w:proofErr w:type="spellStart"/>
      <w:r w:rsidRPr="00305EE0">
        <w:rPr>
          <w:rFonts w:ascii="SimSun"/>
          <w:sz w:val="18"/>
          <w:lang w:val="fr-CA"/>
        </w:rPr>
        <w:t>SplitCode</w:t>
      </w:r>
      <w:proofErr w:type="spellEnd"/>
      <w:r w:rsidRPr="00305EE0">
        <w:rPr>
          <w:rFonts w:ascii="SimSun"/>
          <w:sz w:val="18"/>
          <w:lang w:val="fr-CA"/>
        </w:rPr>
        <w:t xml:space="preserve">, </w:t>
      </w:r>
      <w:proofErr w:type="spellStart"/>
      <w:r w:rsidRPr="00305EE0">
        <w:rPr>
          <w:rFonts w:ascii="SimSun"/>
          <w:sz w:val="18"/>
          <w:lang w:val="fr-CA"/>
        </w:rPr>
        <w:t>Combn_drug_code</w:t>
      </w:r>
      <w:proofErr w:type="spellEnd"/>
      <w:r w:rsidRPr="00305EE0">
        <w:rPr>
          <w:rFonts w:ascii="SimSun"/>
          <w:sz w:val="18"/>
          <w:lang w:val="fr-CA"/>
        </w:rPr>
        <w:t xml:space="preserve"> = "code", </w:t>
      </w:r>
      <w:proofErr w:type="spellStart"/>
      <w:r w:rsidRPr="00305EE0">
        <w:rPr>
          <w:rFonts w:ascii="SimSun"/>
          <w:sz w:val="18"/>
          <w:lang w:val="fr-CA"/>
        </w:rPr>
        <w:t>Combn_act_code</w:t>
      </w:r>
      <w:proofErr w:type="spellEnd"/>
      <w:r w:rsidRPr="00305EE0">
        <w:rPr>
          <w:rFonts w:ascii="SimSun"/>
          <w:sz w:val="18"/>
          <w:lang w:val="fr-CA"/>
        </w:rPr>
        <w:t xml:space="preserve"> = "</w:t>
      </w:r>
      <w:proofErr w:type="spellStart"/>
      <w:r w:rsidRPr="00305EE0">
        <w:rPr>
          <w:rFonts w:ascii="SimSun"/>
          <w:sz w:val="18"/>
          <w:lang w:val="fr-CA"/>
        </w:rPr>
        <w:t>split_code</w:t>
      </w:r>
      <w:proofErr w:type="spellEnd"/>
      <w:r w:rsidRPr="00305EE0">
        <w:rPr>
          <w:rFonts w:ascii="SimSun"/>
          <w:sz w:val="18"/>
          <w:lang w:val="fr-CA"/>
        </w:rPr>
        <w:t>")</w:t>
      </w:r>
    </w:p>
    <w:p w14:paraId="2487D0E1" w14:textId="77777777" w:rsidR="00975E64" w:rsidRPr="00305EE0" w:rsidRDefault="00975E64">
      <w:pPr>
        <w:spacing w:line="228" w:lineRule="auto"/>
        <w:rPr>
          <w:rFonts w:ascii="SimSun"/>
          <w:sz w:val="18"/>
          <w:lang w:val="fr-CA"/>
        </w:rPr>
        <w:sectPr w:rsidR="00975E64" w:rsidRPr="00305EE0">
          <w:pgSz w:w="11910" w:h="16840"/>
          <w:pgMar w:top="1340" w:right="880" w:bottom="280" w:left="1680" w:header="720" w:footer="720" w:gutter="0"/>
          <w:cols w:space="720"/>
        </w:sectPr>
      </w:pPr>
    </w:p>
    <w:p w14:paraId="09650E40" w14:textId="77777777" w:rsidR="00975E64" w:rsidRPr="00305EE0" w:rsidRDefault="00975E64">
      <w:pPr>
        <w:pStyle w:val="Corpsdetexte"/>
        <w:rPr>
          <w:rFonts w:ascii="SimSun"/>
          <w:lang w:val="fr-CA"/>
        </w:rPr>
      </w:pPr>
    </w:p>
    <w:p w14:paraId="04E05DCF" w14:textId="77777777" w:rsidR="00975E64" w:rsidRPr="00305EE0" w:rsidRDefault="00975E64">
      <w:pPr>
        <w:pStyle w:val="Corpsdetexte"/>
        <w:rPr>
          <w:rFonts w:ascii="SimSun"/>
          <w:lang w:val="fr-CA"/>
        </w:rPr>
      </w:pPr>
    </w:p>
    <w:p w14:paraId="2E7B764A" w14:textId="77777777" w:rsidR="00975E64" w:rsidRPr="00305EE0" w:rsidRDefault="00975E64">
      <w:pPr>
        <w:pStyle w:val="Corpsdetexte"/>
        <w:rPr>
          <w:rFonts w:ascii="SimSun"/>
          <w:lang w:val="fr-CA"/>
        </w:rPr>
      </w:pPr>
    </w:p>
    <w:p w14:paraId="5175AF2D" w14:textId="77777777" w:rsidR="00975E64" w:rsidRPr="00305EE0" w:rsidRDefault="00975E64">
      <w:pPr>
        <w:pStyle w:val="Corpsdetexte"/>
        <w:spacing w:before="10"/>
        <w:rPr>
          <w:rFonts w:ascii="SimSun"/>
          <w:sz w:val="29"/>
          <w:lang w:val="fr-CA"/>
        </w:rPr>
      </w:pPr>
    </w:p>
    <w:p w14:paraId="2ACE3754" w14:textId="77777777" w:rsidR="00975E64" w:rsidRDefault="00E223C8">
      <w:pPr>
        <w:pStyle w:val="Titre1"/>
      </w:pPr>
      <w:bookmarkStart w:id="30" w:name="_bookmark3"/>
      <w:bookmarkEnd w:id="30"/>
      <w:r>
        <w:t>Index</w:t>
      </w:r>
    </w:p>
    <w:p w14:paraId="442D4D29" w14:textId="77777777" w:rsidR="00975E64" w:rsidRDefault="00975E64">
      <w:pPr>
        <w:pStyle w:val="Corpsdetexte"/>
        <w:spacing w:before="6"/>
        <w:rPr>
          <w:b/>
          <w:sz w:val="60"/>
        </w:rPr>
      </w:pPr>
    </w:p>
    <w:p w14:paraId="18F5E7DA" w14:textId="77777777" w:rsidR="00975E64" w:rsidRDefault="00E223C8">
      <w:pPr>
        <w:pStyle w:val="Corpsdetexte"/>
        <w:ind w:left="326"/>
      </w:pPr>
      <w:bookmarkStart w:id="31" w:name="Index"/>
      <w:bookmarkEnd w:id="31"/>
      <w:proofErr w:type="spellStart"/>
      <w:r>
        <w:rPr>
          <w:rFonts w:ascii="SimSun"/>
        </w:rPr>
        <w:t>cst_tx_duration</w:t>
      </w:r>
      <w:proofErr w:type="spellEnd"/>
      <w:r>
        <w:t xml:space="preserve">, </w:t>
      </w:r>
      <w:hyperlink w:anchor="_bookmark0" w:history="1">
        <w:r>
          <w:rPr>
            <w:color w:val="0000CC"/>
          </w:rPr>
          <w:t>2</w:t>
        </w:r>
      </w:hyperlink>
    </w:p>
    <w:p w14:paraId="2CCC5463" w14:textId="77777777" w:rsidR="00975E64" w:rsidRDefault="00E223C8">
      <w:pPr>
        <w:pStyle w:val="Corpsdetexte"/>
        <w:spacing w:before="182" w:line="248" w:lineRule="exact"/>
        <w:ind w:left="326"/>
      </w:pPr>
      <w:proofErr w:type="spellStart"/>
      <w:r>
        <w:rPr>
          <w:rFonts w:ascii="SimSun"/>
        </w:rPr>
        <w:t>data_process</w:t>
      </w:r>
      <w:proofErr w:type="spellEnd"/>
      <w:r>
        <w:t xml:space="preserve">, </w:t>
      </w:r>
      <w:hyperlink w:anchor="_bookmark1" w:history="1">
        <w:r>
          <w:rPr>
            <w:color w:val="0000CC"/>
          </w:rPr>
          <w:t>3</w:t>
        </w:r>
      </w:hyperlink>
    </w:p>
    <w:p w14:paraId="35CE2AAA" w14:textId="77777777" w:rsidR="00975E64" w:rsidRDefault="00E223C8">
      <w:pPr>
        <w:pStyle w:val="Corpsdetexte"/>
        <w:spacing w:line="248" w:lineRule="exact"/>
        <w:ind w:left="326"/>
      </w:pPr>
      <w:proofErr w:type="spellStart"/>
      <w:r>
        <w:rPr>
          <w:rFonts w:ascii="SimSun"/>
        </w:rPr>
        <w:t>drug_bkdn</w:t>
      </w:r>
      <w:proofErr w:type="spellEnd"/>
      <w:r>
        <w:t xml:space="preserve">, </w:t>
      </w:r>
      <w:hyperlink w:anchor="_bookmark2" w:history="1">
        <w:r>
          <w:rPr>
            <w:color w:val="0000CC"/>
          </w:rPr>
          <w:t>6</w:t>
        </w:r>
      </w:hyperlink>
    </w:p>
    <w:p w14:paraId="41478749" w14:textId="77777777" w:rsidR="00975E64" w:rsidRDefault="00E223C8">
      <w:pPr>
        <w:pStyle w:val="Corpsdetexte"/>
        <w:spacing w:before="183" w:line="248" w:lineRule="exact"/>
        <w:ind w:left="326"/>
      </w:pPr>
      <w:r>
        <w:rPr>
          <w:rFonts w:ascii="SimSun"/>
        </w:rPr>
        <w:t>polypharmacy</w:t>
      </w:r>
      <w:r>
        <w:rPr>
          <w:rFonts w:ascii="SimSun"/>
          <w:spacing w:val="-53"/>
        </w:rPr>
        <w:t xml:space="preserve"> </w:t>
      </w:r>
      <w:r>
        <w:rPr>
          <w:i/>
        </w:rPr>
        <w:t>(</w:t>
      </w:r>
      <w:r>
        <w:rPr>
          <w:rFonts w:ascii="SimSun"/>
        </w:rPr>
        <w:t>polypharmacy-package</w:t>
      </w:r>
      <w:r>
        <w:rPr>
          <w:i/>
        </w:rPr>
        <w:t>)</w:t>
      </w:r>
      <w:r>
        <w:t xml:space="preserve">, </w:t>
      </w:r>
      <w:hyperlink w:anchor="_bookmark0" w:history="1">
        <w:r>
          <w:rPr>
            <w:color w:val="0000CC"/>
          </w:rPr>
          <w:t>2</w:t>
        </w:r>
      </w:hyperlink>
    </w:p>
    <w:p w14:paraId="701DD8F4" w14:textId="77777777" w:rsidR="00975E64" w:rsidRDefault="00E223C8">
      <w:pPr>
        <w:pStyle w:val="Corpsdetexte"/>
        <w:spacing w:line="248" w:lineRule="exact"/>
        <w:ind w:left="326"/>
      </w:pPr>
      <w:r>
        <w:rPr>
          <w:rFonts w:ascii="SimSun"/>
        </w:rPr>
        <w:t>polypharmacy-package</w:t>
      </w:r>
      <w:r>
        <w:t xml:space="preserve">, </w:t>
      </w:r>
      <w:hyperlink w:anchor="_bookmark0" w:history="1">
        <w:r>
          <w:rPr>
            <w:color w:val="0000CC"/>
          </w:rPr>
          <w:t>2</w:t>
        </w:r>
      </w:hyperlink>
    </w:p>
    <w:p w14:paraId="4418F5E3" w14:textId="77777777" w:rsidR="00975E64" w:rsidRDefault="00975E64">
      <w:pPr>
        <w:pStyle w:val="Corpsdetexte"/>
      </w:pPr>
    </w:p>
    <w:p w14:paraId="0C9DD903" w14:textId="77777777" w:rsidR="00975E64" w:rsidRDefault="00975E64">
      <w:pPr>
        <w:pStyle w:val="Corpsdetexte"/>
      </w:pPr>
    </w:p>
    <w:p w14:paraId="1E9B0FE0" w14:textId="77777777" w:rsidR="00975E64" w:rsidRDefault="00975E64">
      <w:pPr>
        <w:pStyle w:val="Corpsdetexte"/>
      </w:pPr>
    </w:p>
    <w:p w14:paraId="3DBCB84D" w14:textId="77777777" w:rsidR="00975E64" w:rsidRDefault="00975E64">
      <w:pPr>
        <w:pStyle w:val="Corpsdetexte"/>
      </w:pPr>
    </w:p>
    <w:p w14:paraId="0BF73718" w14:textId="77777777" w:rsidR="00975E64" w:rsidRDefault="00975E64">
      <w:pPr>
        <w:pStyle w:val="Corpsdetexte"/>
      </w:pPr>
    </w:p>
    <w:p w14:paraId="26095462" w14:textId="77777777" w:rsidR="00975E64" w:rsidRDefault="00975E64">
      <w:pPr>
        <w:pStyle w:val="Corpsdetexte"/>
      </w:pPr>
    </w:p>
    <w:p w14:paraId="4EF70413" w14:textId="77777777" w:rsidR="00975E64" w:rsidRDefault="00975E64">
      <w:pPr>
        <w:pStyle w:val="Corpsdetexte"/>
      </w:pPr>
    </w:p>
    <w:p w14:paraId="756429E3" w14:textId="77777777" w:rsidR="00975E64" w:rsidRDefault="00975E64">
      <w:pPr>
        <w:pStyle w:val="Corpsdetexte"/>
      </w:pPr>
    </w:p>
    <w:p w14:paraId="1EA7D344" w14:textId="77777777" w:rsidR="00975E64" w:rsidRDefault="00975E64">
      <w:pPr>
        <w:pStyle w:val="Corpsdetexte"/>
      </w:pPr>
    </w:p>
    <w:p w14:paraId="27609D77" w14:textId="77777777" w:rsidR="00975E64" w:rsidRDefault="00975E64">
      <w:pPr>
        <w:pStyle w:val="Corpsdetexte"/>
      </w:pPr>
    </w:p>
    <w:p w14:paraId="408595D4" w14:textId="77777777" w:rsidR="00975E64" w:rsidRDefault="00975E64">
      <w:pPr>
        <w:pStyle w:val="Corpsdetexte"/>
      </w:pPr>
    </w:p>
    <w:p w14:paraId="5FD1B750" w14:textId="77777777" w:rsidR="00975E64" w:rsidRDefault="00975E64">
      <w:pPr>
        <w:pStyle w:val="Corpsdetexte"/>
      </w:pPr>
    </w:p>
    <w:p w14:paraId="0B7254FA" w14:textId="77777777" w:rsidR="00975E64" w:rsidRDefault="00975E64">
      <w:pPr>
        <w:pStyle w:val="Corpsdetexte"/>
      </w:pPr>
    </w:p>
    <w:p w14:paraId="3C32B74A" w14:textId="77777777" w:rsidR="00975E64" w:rsidRDefault="00975E64">
      <w:pPr>
        <w:pStyle w:val="Corpsdetexte"/>
      </w:pPr>
    </w:p>
    <w:p w14:paraId="00AE5BC4" w14:textId="77777777" w:rsidR="00975E64" w:rsidRDefault="00975E64">
      <w:pPr>
        <w:pStyle w:val="Corpsdetexte"/>
      </w:pPr>
    </w:p>
    <w:p w14:paraId="3C03256D" w14:textId="77777777" w:rsidR="00975E64" w:rsidRDefault="00975E64">
      <w:pPr>
        <w:pStyle w:val="Corpsdetexte"/>
      </w:pPr>
    </w:p>
    <w:p w14:paraId="5FBF9B6B" w14:textId="77777777" w:rsidR="00975E64" w:rsidRDefault="00975E64">
      <w:pPr>
        <w:pStyle w:val="Corpsdetexte"/>
      </w:pPr>
    </w:p>
    <w:p w14:paraId="54BA2E7D" w14:textId="77777777" w:rsidR="00975E64" w:rsidRDefault="00975E64">
      <w:pPr>
        <w:pStyle w:val="Corpsdetexte"/>
      </w:pPr>
    </w:p>
    <w:p w14:paraId="05964A5B" w14:textId="77777777" w:rsidR="00975E64" w:rsidRDefault="00975E64">
      <w:pPr>
        <w:pStyle w:val="Corpsdetexte"/>
      </w:pPr>
    </w:p>
    <w:p w14:paraId="71AF2979" w14:textId="77777777" w:rsidR="00975E64" w:rsidRDefault="00975E64">
      <w:pPr>
        <w:pStyle w:val="Corpsdetexte"/>
      </w:pPr>
    </w:p>
    <w:p w14:paraId="67D6EB6F" w14:textId="77777777" w:rsidR="00975E64" w:rsidRDefault="00975E64">
      <w:pPr>
        <w:pStyle w:val="Corpsdetexte"/>
      </w:pPr>
    </w:p>
    <w:p w14:paraId="3B12F17E" w14:textId="77777777" w:rsidR="00975E64" w:rsidRDefault="00975E64">
      <w:pPr>
        <w:pStyle w:val="Corpsdetexte"/>
      </w:pPr>
    </w:p>
    <w:p w14:paraId="60C74564" w14:textId="77777777" w:rsidR="00975E64" w:rsidRDefault="00975E64">
      <w:pPr>
        <w:pStyle w:val="Corpsdetexte"/>
      </w:pPr>
    </w:p>
    <w:p w14:paraId="57BDE644" w14:textId="77777777" w:rsidR="00975E64" w:rsidRDefault="00975E64">
      <w:pPr>
        <w:pStyle w:val="Corpsdetexte"/>
      </w:pPr>
    </w:p>
    <w:p w14:paraId="2B37AFD9" w14:textId="77777777" w:rsidR="00975E64" w:rsidRDefault="00975E64">
      <w:pPr>
        <w:pStyle w:val="Corpsdetexte"/>
      </w:pPr>
    </w:p>
    <w:p w14:paraId="1261D5F3" w14:textId="77777777" w:rsidR="00975E64" w:rsidRDefault="00975E64">
      <w:pPr>
        <w:pStyle w:val="Corpsdetexte"/>
      </w:pPr>
    </w:p>
    <w:p w14:paraId="4E599502" w14:textId="77777777" w:rsidR="00975E64" w:rsidRDefault="00975E64">
      <w:pPr>
        <w:pStyle w:val="Corpsdetexte"/>
      </w:pPr>
    </w:p>
    <w:p w14:paraId="5DB63D60" w14:textId="77777777" w:rsidR="00975E64" w:rsidRDefault="00975E64">
      <w:pPr>
        <w:pStyle w:val="Corpsdetexte"/>
      </w:pPr>
    </w:p>
    <w:p w14:paraId="335D68F0" w14:textId="77777777" w:rsidR="00975E64" w:rsidRDefault="00975E64">
      <w:pPr>
        <w:pStyle w:val="Corpsdetexte"/>
      </w:pPr>
    </w:p>
    <w:p w14:paraId="218F8998" w14:textId="77777777" w:rsidR="00975E64" w:rsidRDefault="00975E64">
      <w:pPr>
        <w:pStyle w:val="Corpsdetexte"/>
      </w:pPr>
    </w:p>
    <w:p w14:paraId="1A9E4DDC" w14:textId="77777777" w:rsidR="00975E64" w:rsidRDefault="00975E64">
      <w:pPr>
        <w:pStyle w:val="Corpsdetexte"/>
      </w:pPr>
    </w:p>
    <w:p w14:paraId="461DA8E5" w14:textId="77777777" w:rsidR="00975E64" w:rsidRDefault="00975E64">
      <w:pPr>
        <w:pStyle w:val="Corpsdetexte"/>
      </w:pPr>
    </w:p>
    <w:p w14:paraId="7AE526F7" w14:textId="77777777" w:rsidR="00975E64" w:rsidRDefault="00975E64">
      <w:pPr>
        <w:pStyle w:val="Corpsdetexte"/>
      </w:pPr>
    </w:p>
    <w:p w14:paraId="4414C066" w14:textId="77777777" w:rsidR="00975E64" w:rsidRDefault="00975E64">
      <w:pPr>
        <w:pStyle w:val="Corpsdetexte"/>
      </w:pPr>
    </w:p>
    <w:p w14:paraId="6B25EDD5" w14:textId="77777777" w:rsidR="00975E64" w:rsidRDefault="00975E64">
      <w:pPr>
        <w:pStyle w:val="Corpsdetexte"/>
      </w:pPr>
    </w:p>
    <w:p w14:paraId="2921E9FC" w14:textId="77777777" w:rsidR="00975E64" w:rsidRDefault="00975E64">
      <w:pPr>
        <w:pStyle w:val="Corpsdetexte"/>
      </w:pPr>
    </w:p>
    <w:p w14:paraId="151A27B7" w14:textId="77777777" w:rsidR="00975E64" w:rsidRDefault="00975E64">
      <w:pPr>
        <w:pStyle w:val="Corpsdetexte"/>
      </w:pPr>
    </w:p>
    <w:p w14:paraId="27724FAE" w14:textId="77777777" w:rsidR="00975E64" w:rsidRDefault="00975E64">
      <w:pPr>
        <w:pStyle w:val="Corpsdetexte"/>
      </w:pPr>
    </w:p>
    <w:p w14:paraId="67678287" w14:textId="77777777" w:rsidR="00975E64" w:rsidRDefault="00975E64">
      <w:pPr>
        <w:pStyle w:val="Corpsdetexte"/>
        <w:spacing w:before="3"/>
        <w:rPr>
          <w:sz w:val="28"/>
        </w:rPr>
      </w:pPr>
    </w:p>
    <w:p w14:paraId="0907575A" w14:textId="77777777" w:rsidR="00975E64" w:rsidRDefault="00E223C8">
      <w:pPr>
        <w:pStyle w:val="Corpsdetexte"/>
        <w:spacing w:before="97"/>
        <w:ind w:right="454"/>
        <w:jc w:val="center"/>
      </w:pPr>
      <w:r>
        <w:rPr>
          <w:w w:val="99"/>
        </w:rPr>
        <w:t>7</w:t>
      </w:r>
    </w:p>
    <w:sectPr w:rsidR="00975E64">
      <w:pgSz w:w="11910" w:h="16840"/>
      <w:pgMar w:top="1580" w:right="880" w:bottom="280" w:left="16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Guillaume Boucher" w:date="2020-09-26T17:50:00Z" w:initials="GB">
    <w:p w14:paraId="4E9829AE" w14:textId="4604C519" w:rsidR="00305EE0" w:rsidRPr="00305EE0" w:rsidRDefault="00305EE0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305EE0">
        <w:rPr>
          <w:lang w:val="fr-CA"/>
        </w:rPr>
        <w:t>Majuscules pour mettre l’emphase sur l</w:t>
      </w:r>
      <w:r>
        <w:rPr>
          <w:lang w:val="fr-CA"/>
        </w:rPr>
        <w:t>e fait que c’est un data?</w:t>
      </w:r>
    </w:p>
  </w:comment>
  <w:comment w:id="10" w:author="Guillaume Boucher" w:date="2020-09-26T17:52:00Z" w:initials="GB">
    <w:p w14:paraId="1A56B4E8" w14:textId="77777777" w:rsidR="00305EE0" w:rsidRDefault="00305EE0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305EE0">
        <w:rPr>
          <w:lang w:val="fr-CA"/>
        </w:rPr>
        <w:t xml:space="preserve">Ajout de </w:t>
      </w:r>
      <w:proofErr w:type="spellStart"/>
      <w:r w:rsidRPr="00305EE0">
        <w:rPr>
          <w:lang w:val="fr-CA"/>
        </w:rPr>
        <w:t>Rx</w:t>
      </w:r>
      <w:proofErr w:type="spellEnd"/>
      <w:r w:rsidRPr="00305EE0">
        <w:rPr>
          <w:lang w:val="fr-CA"/>
        </w:rPr>
        <w:t xml:space="preserve"> devant pour i</w:t>
      </w:r>
      <w:r>
        <w:rPr>
          <w:lang w:val="fr-CA"/>
        </w:rPr>
        <w:t xml:space="preserve">ndiquer que ça provient du data </w:t>
      </w:r>
      <w:proofErr w:type="spellStart"/>
      <w:r>
        <w:rPr>
          <w:lang w:val="fr-CA"/>
        </w:rPr>
        <w:t>Rx_deliv</w:t>
      </w:r>
      <w:proofErr w:type="spellEnd"/>
      <w:r>
        <w:rPr>
          <w:lang w:val="fr-CA"/>
        </w:rPr>
        <w:t>.</w:t>
      </w:r>
    </w:p>
    <w:p w14:paraId="47790933" w14:textId="77777777" w:rsidR="00305EE0" w:rsidRDefault="00305EE0">
      <w:pPr>
        <w:pStyle w:val="Commentaire"/>
        <w:rPr>
          <w:lang w:val="fr-CA"/>
        </w:rPr>
      </w:pPr>
      <w:r>
        <w:rPr>
          <w:lang w:val="fr-CA"/>
        </w:rPr>
        <w:t xml:space="preserve">J’hésite entre mettre juste </w:t>
      </w:r>
      <w:proofErr w:type="spellStart"/>
      <w:r>
        <w:rPr>
          <w:lang w:val="fr-CA"/>
        </w:rPr>
        <w:t>Rx_code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Rx_deliv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Rx_duration</w:t>
      </w:r>
      <w:proofErr w:type="spellEnd"/>
      <w:r>
        <w:rPr>
          <w:lang w:val="fr-CA"/>
        </w:rPr>
        <w:t xml:space="preserve">, ou plutôt mettre </w:t>
      </w:r>
      <w:proofErr w:type="spellStart"/>
      <w:r>
        <w:rPr>
          <w:lang w:val="fr-CA"/>
        </w:rPr>
        <w:t>Rx_drug_xxx</w:t>
      </w:r>
      <w:proofErr w:type="spellEnd"/>
      <w:r>
        <w:rPr>
          <w:lang w:val="fr-CA"/>
        </w:rPr>
        <w:t xml:space="preserve"> partout.</w:t>
      </w:r>
    </w:p>
    <w:p w14:paraId="6E842068" w14:textId="4F856CF8" w:rsidR="00E223C8" w:rsidRPr="00305EE0" w:rsidRDefault="00E223C8">
      <w:pPr>
        <w:pStyle w:val="Commentaire"/>
        <w:rPr>
          <w:lang w:val="fr-CA"/>
        </w:rPr>
      </w:pPr>
      <w:r>
        <w:rPr>
          <w:lang w:val="fr-CA"/>
        </w:rPr>
        <w:t xml:space="preserve">En ce moment j’ai les deux, personnellement je mettrais </w:t>
      </w:r>
      <w:proofErr w:type="spellStart"/>
      <w:r>
        <w:rPr>
          <w:lang w:val="fr-CA"/>
        </w:rPr>
        <w:t>Rx_drug_dur</w:t>
      </w:r>
      <w:proofErr w:type="spellEnd"/>
      <w:r>
        <w:rPr>
          <w:lang w:val="fr-CA"/>
        </w:rPr>
        <w:t xml:space="preserve"> (DROGUE </w:t>
      </w:r>
      <w:proofErr w:type="gramStart"/>
      <w:r>
        <w:rPr>
          <w:lang w:val="fr-CA"/>
        </w:rPr>
        <w:t>DURE!!!</w:t>
      </w:r>
      <w:proofErr w:type="gramEnd"/>
      <w:r>
        <w:rPr>
          <w:lang w:val="fr-CA"/>
        </w:rPr>
        <w:t>)</w:t>
      </w:r>
    </w:p>
  </w:comment>
  <w:comment w:id="11" w:author="Guillaume Boucher" w:date="2020-09-26T18:01:00Z" w:initials="GB">
    <w:p w14:paraId="41BE0933" w14:textId="3E17C47F" w:rsidR="00440C05" w:rsidRDefault="003A5922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3A5922">
        <w:rPr>
          <w:lang w:val="fr-CA"/>
        </w:rPr>
        <w:t>Je mettrais plus ça comme u</w:t>
      </w:r>
      <w:r>
        <w:rPr>
          <w:lang w:val="fr-CA"/>
        </w:rPr>
        <w:t>ne suggestion à laisser là ou à inclure dans les détails. Il est tout à fait possible d’inclure zéro mois ou au contraire d’en inclure douze. C’est un choix de méthode. On pourrait même faire des études de sensibilité.</w:t>
      </w:r>
    </w:p>
    <w:p w14:paraId="30DA03C5" w14:textId="77777777" w:rsidR="00440C05" w:rsidRDefault="00440C05">
      <w:pPr>
        <w:pStyle w:val="Commentaire"/>
        <w:rPr>
          <w:lang w:val="fr-CA"/>
        </w:rPr>
      </w:pPr>
    </w:p>
    <w:p w14:paraId="42CC61A2" w14:textId="122C2D74" w:rsidR="003A5922" w:rsidRPr="00440C05" w:rsidRDefault="00440C05">
      <w:pPr>
        <w:pStyle w:val="Commentaire"/>
        <w:rPr>
          <w:lang w:val="fr-CA"/>
        </w:rPr>
      </w:pPr>
      <w:r>
        <w:rPr>
          <w:lang w:val="fr-CA"/>
        </w:rPr>
        <w:t xml:space="preserve">Si on a choisi 7 mois c’est </w:t>
      </w:r>
      <w:r w:rsidR="00E223C8">
        <w:rPr>
          <w:lang w:val="fr-CA"/>
        </w:rPr>
        <w:t xml:space="preserve">parce que </w:t>
      </w:r>
      <w:r>
        <w:rPr>
          <w:lang w:val="fr-CA"/>
        </w:rPr>
        <w:t>c</w:t>
      </w:r>
      <w:r w:rsidR="00E223C8">
        <w:rPr>
          <w:lang w:val="fr-CA"/>
        </w:rPr>
        <w:t>’</w:t>
      </w:r>
      <w:r>
        <w:rPr>
          <w:lang w:val="fr-CA"/>
        </w:rPr>
        <w:t>e</w:t>
      </w:r>
      <w:r w:rsidR="00E223C8">
        <w:rPr>
          <w:lang w:val="fr-CA"/>
        </w:rPr>
        <w:t>st ce</w:t>
      </w:r>
      <w:r>
        <w:rPr>
          <w:lang w:val="fr-CA"/>
        </w:rPr>
        <w:t xml:space="preserve"> qui est conseillé dans la littérature</w:t>
      </w:r>
      <w:r w:rsidR="00E223C8">
        <w:rPr>
          <w:lang w:val="fr-CA"/>
        </w:rPr>
        <w:t>? J</w:t>
      </w:r>
      <w:r>
        <w:rPr>
          <w:lang w:val="fr-CA"/>
        </w:rPr>
        <w:t xml:space="preserve">e mettrais le </w:t>
      </w:r>
      <w:r>
        <w:rPr>
          <w:i/>
          <w:iCs/>
          <w:lang w:val="fr-CA"/>
        </w:rPr>
        <w:t xml:space="preserve">run-in </w:t>
      </w:r>
      <w:proofErr w:type="spellStart"/>
      <w:r>
        <w:rPr>
          <w:i/>
          <w:iCs/>
          <w:lang w:val="fr-CA"/>
        </w:rPr>
        <w:t>period</w:t>
      </w:r>
      <w:proofErr w:type="spellEnd"/>
      <w:r>
        <w:rPr>
          <w:lang w:val="fr-CA"/>
        </w:rPr>
        <w:t xml:space="preserve"> dans une 2</w:t>
      </w:r>
      <w:r w:rsidRPr="00440C05">
        <w:rPr>
          <w:vertAlign w:val="superscript"/>
          <w:lang w:val="fr-CA"/>
        </w:rPr>
        <w:t>e</w:t>
      </w:r>
      <w:r>
        <w:rPr>
          <w:lang w:val="fr-CA"/>
        </w:rPr>
        <w:t xml:space="preserve"> phrase du genre :</w:t>
      </w:r>
      <w:r>
        <w:rPr>
          <w:lang w:val="fr-CA"/>
        </w:rPr>
        <w:br/>
        <w:t>«</w:t>
      </w:r>
      <w:r w:rsidR="00565478">
        <w:rPr>
          <w:lang w:val="fr-CA"/>
        </w:rPr>
        <w:t xml:space="preserve"> Selon la littérature, on conseil d’ajouter des mois de consommation de médicament précédent la date de début d’étude (habituellement 7 mois, X% de la période d’étude…). »</w:t>
      </w:r>
    </w:p>
  </w:comment>
  <w:comment w:id="14" w:author="Guillaume Boucher" w:date="2020-09-26T19:22:00Z" w:initials="GB">
    <w:p w14:paraId="15BB640D" w14:textId="4D42EA97" w:rsidR="00BD7599" w:rsidRDefault="00BD7599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t</w:t>
      </w:r>
      <w:r>
        <w:t xml:space="preserve">han </w:t>
      </w:r>
      <w:proofErr w:type="spellStart"/>
      <w:r>
        <w:t>ou</w:t>
      </w:r>
      <w:proofErr w:type="spellEnd"/>
      <w:r>
        <w:t xml:space="preserve"> as</w:t>
      </w:r>
    </w:p>
  </w:comment>
  <w:comment w:id="21" w:author="Guillaume Boucher" w:date="2020-09-26T19:22:00Z" w:initials="GB">
    <w:p w14:paraId="1B2E92CD" w14:textId="0BCB3732" w:rsidR="00BD7599" w:rsidRDefault="00BD7599">
      <w:pPr>
        <w:pStyle w:val="Commentaire"/>
      </w:pPr>
      <w:r>
        <w:rPr>
          <w:rStyle w:val="Marquedecommentaire"/>
        </w:rPr>
        <w:annotationRef/>
      </w:r>
      <w:r>
        <w:t>idem</w:t>
      </w:r>
    </w:p>
  </w:comment>
  <w:comment w:id="28" w:author="Guillaume Boucher" w:date="2020-09-26T18:10:00Z" w:initials="GB">
    <w:p w14:paraId="5E792466" w14:textId="7BDA2AE7" w:rsidR="00234427" w:rsidRPr="00234427" w:rsidRDefault="00234427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234427">
        <w:rPr>
          <w:lang w:val="fr-CA"/>
        </w:rPr>
        <w:t xml:space="preserve">Dans R, on voit </w:t>
      </w:r>
      <w:proofErr w:type="spellStart"/>
      <w:r w:rsidRPr="00234427">
        <w:rPr>
          <w:lang w:val="fr-CA"/>
        </w:rPr>
        <w:t>combn</w:t>
      </w:r>
      <w:proofErr w:type="spellEnd"/>
      <w:r w:rsidRPr="00234427">
        <w:rPr>
          <w:lang w:val="fr-CA"/>
        </w:rPr>
        <w:t xml:space="preserve"> p</w:t>
      </w:r>
      <w:r>
        <w:rPr>
          <w:lang w:val="fr-CA"/>
        </w:rPr>
        <w:t>our combinaison. D’ailleurs c’est le nom de la fonction de base en R pour créer toutes les combinaisons possibles</w:t>
      </w:r>
      <w:r w:rsidR="006821FC">
        <w:rPr>
          <w:lang w:val="fr-CA"/>
        </w:rPr>
        <w:t>.</w:t>
      </w:r>
    </w:p>
  </w:comment>
  <w:comment w:id="29" w:author="Guillaume Boucher" w:date="2020-09-26T19:21:00Z" w:initials="GB">
    <w:p w14:paraId="6D73F6A7" w14:textId="012F7C2C" w:rsidR="00BD7599" w:rsidRDefault="00BD7599">
      <w:pPr>
        <w:pStyle w:val="Commentaire"/>
      </w:pPr>
      <w:r>
        <w:rPr>
          <w:rStyle w:val="Marquedecommentaire"/>
        </w:rPr>
        <w:annotationRef/>
      </w:r>
      <w:r>
        <w:t xml:space="preserve">than </w:t>
      </w:r>
      <w:proofErr w:type="spellStart"/>
      <w:r>
        <w:t>ou</w:t>
      </w:r>
      <w:proofErr w:type="spellEnd"/>
      <w:r>
        <w:t xml:space="preserve"> as?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9829AE" w15:done="0"/>
  <w15:commentEx w15:paraId="6E842068" w15:done="0"/>
  <w15:commentEx w15:paraId="42CC61A2" w15:done="0"/>
  <w15:commentEx w15:paraId="15BB640D" w15:done="0"/>
  <w15:commentEx w15:paraId="1B2E92CD" w15:done="0"/>
  <w15:commentEx w15:paraId="5E792466" w15:done="0"/>
  <w15:commentEx w15:paraId="6D73F6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9FDD8" w16cex:dateUtc="2020-09-26T21:50:00Z"/>
  <w16cex:commentExtensible w16cex:durableId="2319FE5A" w16cex:dateUtc="2020-09-26T21:52:00Z"/>
  <w16cex:commentExtensible w16cex:durableId="231A0065" w16cex:dateUtc="2020-09-26T22:01:00Z"/>
  <w16cex:commentExtensible w16cex:durableId="231A1363" w16cex:dateUtc="2020-09-26T23:22:00Z"/>
  <w16cex:commentExtensible w16cex:durableId="231A136F" w16cex:dateUtc="2020-09-26T23:22:00Z"/>
  <w16cex:commentExtensible w16cex:durableId="231A0289" w16cex:dateUtc="2020-09-26T22:10:00Z"/>
  <w16cex:commentExtensible w16cex:durableId="231A1346" w16cex:dateUtc="2020-09-26T2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9829AE" w16cid:durableId="2319FDD8"/>
  <w16cid:commentId w16cid:paraId="6E842068" w16cid:durableId="2319FE5A"/>
  <w16cid:commentId w16cid:paraId="42CC61A2" w16cid:durableId="231A0065"/>
  <w16cid:commentId w16cid:paraId="15BB640D" w16cid:durableId="231A1363"/>
  <w16cid:commentId w16cid:paraId="1B2E92CD" w16cid:durableId="231A136F"/>
  <w16cid:commentId w16cid:paraId="5E792466" w16cid:durableId="231A0289"/>
  <w16cid:commentId w16cid:paraId="6D73F6A7" w16cid:durableId="231A13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023EA"/>
    <w:multiLevelType w:val="hybridMultilevel"/>
    <w:tmpl w:val="0CE645A0"/>
    <w:lvl w:ilvl="0" w:tplc="5DB443D6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EE9EE512">
      <w:numFmt w:val="bullet"/>
      <w:lvlText w:val="•"/>
      <w:lvlJc w:val="left"/>
      <w:pPr>
        <w:ind w:left="1942" w:hanging="170"/>
      </w:pPr>
      <w:rPr>
        <w:rFonts w:hint="default"/>
        <w:lang w:val="en-US" w:eastAsia="en-US" w:bidi="en-US"/>
      </w:rPr>
    </w:lvl>
    <w:lvl w:ilvl="2" w:tplc="89A2B03A">
      <w:numFmt w:val="bullet"/>
      <w:lvlText w:val="•"/>
      <w:lvlJc w:val="left"/>
      <w:pPr>
        <w:ind w:left="2765" w:hanging="170"/>
      </w:pPr>
      <w:rPr>
        <w:rFonts w:hint="default"/>
        <w:lang w:val="en-US" w:eastAsia="en-US" w:bidi="en-US"/>
      </w:rPr>
    </w:lvl>
    <w:lvl w:ilvl="3" w:tplc="0FEAC692">
      <w:numFmt w:val="bullet"/>
      <w:lvlText w:val="•"/>
      <w:lvlJc w:val="left"/>
      <w:pPr>
        <w:ind w:left="3587" w:hanging="170"/>
      </w:pPr>
      <w:rPr>
        <w:rFonts w:hint="default"/>
        <w:lang w:val="en-US" w:eastAsia="en-US" w:bidi="en-US"/>
      </w:rPr>
    </w:lvl>
    <w:lvl w:ilvl="4" w:tplc="6922DEEA">
      <w:numFmt w:val="bullet"/>
      <w:lvlText w:val="•"/>
      <w:lvlJc w:val="left"/>
      <w:pPr>
        <w:ind w:left="4410" w:hanging="170"/>
      </w:pPr>
      <w:rPr>
        <w:rFonts w:hint="default"/>
        <w:lang w:val="en-US" w:eastAsia="en-US" w:bidi="en-US"/>
      </w:rPr>
    </w:lvl>
    <w:lvl w:ilvl="5" w:tplc="77AEDED6">
      <w:numFmt w:val="bullet"/>
      <w:lvlText w:val="•"/>
      <w:lvlJc w:val="left"/>
      <w:pPr>
        <w:ind w:left="5232" w:hanging="170"/>
      </w:pPr>
      <w:rPr>
        <w:rFonts w:hint="default"/>
        <w:lang w:val="en-US" w:eastAsia="en-US" w:bidi="en-US"/>
      </w:rPr>
    </w:lvl>
    <w:lvl w:ilvl="6" w:tplc="3874094E">
      <w:numFmt w:val="bullet"/>
      <w:lvlText w:val="•"/>
      <w:lvlJc w:val="left"/>
      <w:pPr>
        <w:ind w:left="6055" w:hanging="170"/>
      </w:pPr>
      <w:rPr>
        <w:rFonts w:hint="default"/>
        <w:lang w:val="en-US" w:eastAsia="en-US" w:bidi="en-US"/>
      </w:rPr>
    </w:lvl>
    <w:lvl w:ilvl="7" w:tplc="71F66FBE">
      <w:numFmt w:val="bullet"/>
      <w:lvlText w:val="•"/>
      <w:lvlJc w:val="left"/>
      <w:pPr>
        <w:ind w:left="6877" w:hanging="170"/>
      </w:pPr>
      <w:rPr>
        <w:rFonts w:hint="default"/>
        <w:lang w:val="en-US" w:eastAsia="en-US" w:bidi="en-US"/>
      </w:rPr>
    </w:lvl>
    <w:lvl w:ilvl="8" w:tplc="46C45B16">
      <w:numFmt w:val="bullet"/>
      <w:lvlText w:val="•"/>
      <w:lvlJc w:val="left"/>
      <w:pPr>
        <w:ind w:left="7700" w:hanging="170"/>
      </w:pPr>
      <w:rPr>
        <w:rFonts w:hint="default"/>
        <w:lang w:val="en-US" w:eastAsia="en-US" w:bidi="en-US"/>
      </w:rPr>
    </w:lvl>
  </w:abstractNum>
  <w:abstractNum w:abstractNumId="1" w15:restartNumberingAfterBreak="0">
    <w:nsid w:val="2A647205"/>
    <w:multiLevelType w:val="hybridMultilevel"/>
    <w:tmpl w:val="107CDE82"/>
    <w:lvl w:ilvl="0" w:tplc="AE0E0240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B94C08BA">
      <w:numFmt w:val="bullet"/>
      <w:lvlText w:val="•"/>
      <w:lvlJc w:val="left"/>
      <w:pPr>
        <w:ind w:left="1942" w:hanging="170"/>
      </w:pPr>
      <w:rPr>
        <w:rFonts w:hint="default"/>
        <w:lang w:val="en-US" w:eastAsia="en-US" w:bidi="en-US"/>
      </w:rPr>
    </w:lvl>
    <w:lvl w:ilvl="2" w:tplc="2F206594">
      <w:numFmt w:val="bullet"/>
      <w:lvlText w:val="•"/>
      <w:lvlJc w:val="left"/>
      <w:pPr>
        <w:ind w:left="2765" w:hanging="170"/>
      </w:pPr>
      <w:rPr>
        <w:rFonts w:hint="default"/>
        <w:lang w:val="en-US" w:eastAsia="en-US" w:bidi="en-US"/>
      </w:rPr>
    </w:lvl>
    <w:lvl w:ilvl="3" w:tplc="3ABED8EC">
      <w:numFmt w:val="bullet"/>
      <w:lvlText w:val="•"/>
      <w:lvlJc w:val="left"/>
      <w:pPr>
        <w:ind w:left="3587" w:hanging="170"/>
      </w:pPr>
      <w:rPr>
        <w:rFonts w:hint="default"/>
        <w:lang w:val="en-US" w:eastAsia="en-US" w:bidi="en-US"/>
      </w:rPr>
    </w:lvl>
    <w:lvl w:ilvl="4" w:tplc="7B3C4A78">
      <w:numFmt w:val="bullet"/>
      <w:lvlText w:val="•"/>
      <w:lvlJc w:val="left"/>
      <w:pPr>
        <w:ind w:left="4410" w:hanging="170"/>
      </w:pPr>
      <w:rPr>
        <w:rFonts w:hint="default"/>
        <w:lang w:val="en-US" w:eastAsia="en-US" w:bidi="en-US"/>
      </w:rPr>
    </w:lvl>
    <w:lvl w:ilvl="5" w:tplc="657A5606">
      <w:numFmt w:val="bullet"/>
      <w:lvlText w:val="•"/>
      <w:lvlJc w:val="left"/>
      <w:pPr>
        <w:ind w:left="5232" w:hanging="170"/>
      </w:pPr>
      <w:rPr>
        <w:rFonts w:hint="default"/>
        <w:lang w:val="en-US" w:eastAsia="en-US" w:bidi="en-US"/>
      </w:rPr>
    </w:lvl>
    <w:lvl w:ilvl="6" w:tplc="9F5C08CC">
      <w:numFmt w:val="bullet"/>
      <w:lvlText w:val="•"/>
      <w:lvlJc w:val="left"/>
      <w:pPr>
        <w:ind w:left="6055" w:hanging="170"/>
      </w:pPr>
      <w:rPr>
        <w:rFonts w:hint="default"/>
        <w:lang w:val="en-US" w:eastAsia="en-US" w:bidi="en-US"/>
      </w:rPr>
    </w:lvl>
    <w:lvl w:ilvl="7" w:tplc="CF627F04">
      <w:numFmt w:val="bullet"/>
      <w:lvlText w:val="•"/>
      <w:lvlJc w:val="left"/>
      <w:pPr>
        <w:ind w:left="6877" w:hanging="170"/>
      </w:pPr>
      <w:rPr>
        <w:rFonts w:hint="default"/>
        <w:lang w:val="en-US" w:eastAsia="en-US" w:bidi="en-US"/>
      </w:rPr>
    </w:lvl>
    <w:lvl w:ilvl="8" w:tplc="3C946E3C">
      <w:numFmt w:val="bullet"/>
      <w:lvlText w:val="•"/>
      <w:lvlJc w:val="left"/>
      <w:pPr>
        <w:ind w:left="7700" w:hanging="170"/>
      </w:pPr>
      <w:rPr>
        <w:rFonts w:hint="default"/>
        <w:lang w:val="en-US" w:eastAsia="en-US" w:bidi="en-US"/>
      </w:rPr>
    </w:lvl>
  </w:abstractNum>
  <w:abstractNum w:abstractNumId="2" w15:restartNumberingAfterBreak="0">
    <w:nsid w:val="3F3354A0"/>
    <w:multiLevelType w:val="hybridMultilevel"/>
    <w:tmpl w:val="74E86E10"/>
    <w:lvl w:ilvl="0" w:tplc="BD5AC22A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4A121766">
      <w:numFmt w:val="bullet"/>
      <w:lvlText w:val="•"/>
      <w:lvlJc w:val="left"/>
      <w:pPr>
        <w:ind w:left="1942" w:hanging="170"/>
      </w:pPr>
      <w:rPr>
        <w:rFonts w:hint="default"/>
        <w:lang w:val="en-US" w:eastAsia="en-US" w:bidi="en-US"/>
      </w:rPr>
    </w:lvl>
    <w:lvl w:ilvl="2" w:tplc="FF3AFD3A">
      <w:numFmt w:val="bullet"/>
      <w:lvlText w:val="•"/>
      <w:lvlJc w:val="left"/>
      <w:pPr>
        <w:ind w:left="2765" w:hanging="170"/>
      </w:pPr>
      <w:rPr>
        <w:rFonts w:hint="default"/>
        <w:lang w:val="en-US" w:eastAsia="en-US" w:bidi="en-US"/>
      </w:rPr>
    </w:lvl>
    <w:lvl w:ilvl="3" w:tplc="63FC37F8">
      <w:numFmt w:val="bullet"/>
      <w:lvlText w:val="•"/>
      <w:lvlJc w:val="left"/>
      <w:pPr>
        <w:ind w:left="3587" w:hanging="170"/>
      </w:pPr>
      <w:rPr>
        <w:rFonts w:hint="default"/>
        <w:lang w:val="en-US" w:eastAsia="en-US" w:bidi="en-US"/>
      </w:rPr>
    </w:lvl>
    <w:lvl w:ilvl="4" w:tplc="8F286782">
      <w:numFmt w:val="bullet"/>
      <w:lvlText w:val="•"/>
      <w:lvlJc w:val="left"/>
      <w:pPr>
        <w:ind w:left="4410" w:hanging="170"/>
      </w:pPr>
      <w:rPr>
        <w:rFonts w:hint="default"/>
        <w:lang w:val="en-US" w:eastAsia="en-US" w:bidi="en-US"/>
      </w:rPr>
    </w:lvl>
    <w:lvl w:ilvl="5" w:tplc="78DAA302">
      <w:numFmt w:val="bullet"/>
      <w:lvlText w:val="•"/>
      <w:lvlJc w:val="left"/>
      <w:pPr>
        <w:ind w:left="5232" w:hanging="170"/>
      </w:pPr>
      <w:rPr>
        <w:rFonts w:hint="default"/>
        <w:lang w:val="en-US" w:eastAsia="en-US" w:bidi="en-US"/>
      </w:rPr>
    </w:lvl>
    <w:lvl w:ilvl="6" w:tplc="0D385ECA">
      <w:numFmt w:val="bullet"/>
      <w:lvlText w:val="•"/>
      <w:lvlJc w:val="left"/>
      <w:pPr>
        <w:ind w:left="6055" w:hanging="170"/>
      </w:pPr>
      <w:rPr>
        <w:rFonts w:hint="default"/>
        <w:lang w:val="en-US" w:eastAsia="en-US" w:bidi="en-US"/>
      </w:rPr>
    </w:lvl>
    <w:lvl w:ilvl="7" w:tplc="FE327776">
      <w:numFmt w:val="bullet"/>
      <w:lvlText w:val="•"/>
      <w:lvlJc w:val="left"/>
      <w:pPr>
        <w:ind w:left="6877" w:hanging="170"/>
      </w:pPr>
      <w:rPr>
        <w:rFonts w:hint="default"/>
        <w:lang w:val="en-US" w:eastAsia="en-US" w:bidi="en-US"/>
      </w:rPr>
    </w:lvl>
    <w:lvl w:ilvl="8" w:tplc="828CD044">
      <w:numFmt w:val="bullet"/>
      <w:lvlText w:val="•"/>
      <w:lvlJc w:val="left"/>
      <w:pPr>
        <w:ind w:left="7700" w:hanging="17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uillaume Boucher">
    <w15:presenceInfo w15:providerId="None" w15:userId="Guillaume Bou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E64"/>
    <w:rsid w:val="00234427"/>
    <w:rsid w:val="00305EE0"/>
    <w:rsid w:val="003A5922"/>
    <w:rsid w:val="00440C05"/>
    <w:rsid w:val="00565478"/>
    <w:rsid w:val="006821FC"/>
    <w:rsid w:val="00975E64"/>
    <w:rsid w:val="00B54597"/>
    <w:rsid w:val="00BD7599"/>
    <w:rsid w:val="00E2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6BE42FA6"/>
  <w15:docId w15:val="{73094992-251D-4765-9F2F-DAF5B870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Titre1">
    <w:name w:val="heading 1"/>
    <w:basedOn w:val="Normal"/>
    <w:uiPriority w:val="9"/>
    <w:qFormat/>
    <w:pPr>
      <w:spacing w:before="119"/>
      <w:ind w:left="326"/>
      <w:outlineLvl w:val="0"/>
    </w:pPr>
    <w:rPr>
      <w:b/>
      <w:bCs/>
      <w:sz w:val="49"/>
      <w:szCs w:val="49"/>
    </w:rPr>
  </w:style>
  <w:style w:type="paragraph" w:styleId="Titre2">
    <w:name w:val="heading 2"/>
    <w:basedOn w:val="Normal"/>
    <w:uiPriority w:val="9"/>
    <w:unhideWhenUsed/>
    <w:qFormat/>
    <w:pPr>
      <w:ind w:left="326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82"/>
      <w:ind w:left="326"/>
    </w:pPr>
    <w:rPr>
      <w:b/>
      <w:bCs/>
      <w:sz w:val="20"/>
      <w:szCs w:val="20"/>
    </w:rPr>
  </w:style>
  <w:style w:type="paragraph" w:styleId="TM2">
    <w:name w:val="toc 2"/>
    <w:basedOn w:val="Normal"/>
    <w:uiPriority w:val="1"/>
    <w:qFormat/>
    <w:pPr>
      <w:spacing w:before="53"/>
      <w:ind w:left="1084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1125" w:hanging="17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305EE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EE0"/>
    <w:rPr>
      <w:rFonts w:ascii="Segoe UI" w:eastAsia="Times New Roman" w:hAnsi="Segoe UI" w:cs="Segoe UI"/>
      <w:sz w:val="18"/>
      <w:szCs w:val="18"/>
      <w:lang w:bidi="en-US"/>
    </w:rPr>
  </w:style>
  <w:style w:type="character" w:styleId="Marquedecommentaire">
    <w:name w:val="annotation reference"/>
    <w:basedOn w:val="Policepardfaut"/>
    <w:uiPriority w:val="99"/>
    <w:semiHidden/>
    <w:unhideWhenUsed/>
    <w:rsid w:val="00305EE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05EE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05EE0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5EE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5EE0"/>
    <w:rPr>
      <w:rFonts w:ascii="Times New Roman" w:eastAsia="Times New Roman" w:hAnsi="Times New Roman" w:cs="Times New Roman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boucher8@gmail.com" TargetMode="Externa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guiboucher/polypharmacy/issues" TargetMode="Externa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guiboucher8@gmail.com" TargetMode="External"/><Relationship Id="rId11" Type="http://schemas.openxmlformats.org/officeDocument/2006/relationships/hyperlink" Target="https://github.com/guiboucher/polypharmacy/issues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yperlink" Target="mailto:missaoui_houssem@hotmail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rnard.candas.1@gmail.com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5F030-9E03-49D0-AC05-8F288FD69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1760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Guillaume Boucher</cp:lastModifiedBy>
  <cp:revision>8</cp:revision>
  <dcterms:created xsi:type="dcterms:W3CDTF">2020-09-26T21:47:00Z</dcterms:created>
  <dcterms:modified xsi:type="dcterms:W3CDTF">2020-09-26T23:22:00Z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2020-09-26T00:00:00Z</vt:filetime>
  </property>
</Properties>
</file>