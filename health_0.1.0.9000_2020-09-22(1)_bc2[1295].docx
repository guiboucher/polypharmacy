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9BE58" w14:textId="7B27326B" w:rsidR="004034D3" w:rsidRDefault="004034D3" w:rsidP="004034D3">
      <w:pPr>
        <w:pStyle w:val="Titre2"/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README.md (</w:t>
      </w:r>
      <w:r w:rsidRPr="004034D3">
        <w:rPr>
          <w:rFonts w:ascii="Segoe UI" w:hAnsi="Segoe UI" w:cs="Segoe UI"/>
          <w:color w:val="24292E"/>
          <w:sz w:val="21"/>
          <w:szCs w:val="21"/>
        </w:rPr>
        <w:t>https://github.com/guiboucher/health/tree/v0.1.0.9000</w:t>
      </w:r>
      <w:r>
        <w:rPr>
          <w:rFonts w:ascii="Segoe UI" w:hAnsi="Segoe UI" w:cs="Segoe UI"/>
          <w:color w:val="24292E"/>
          <w:sz w:val="21"/>
          <w:szCs w:val="21"/>
        </w:rPr>
        <w:t>)</w:t>
      </w:r>
    </w:p>
    <w:p w14:paraId="5EF832DF" w14:textId="77777777" w:rsidR="004034D3" w:rsidRDefault="004034D3" w:rsidP="004034D3">
      <w:pPr>
        <w:pStyle w:val="Titre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  <w:sz w:val="42"/>
          <w:szCs w:val="42"/>
        </w:rPr>
      </w:pPr>
      <w:r>
        <w:rPr>
          <w:rFonts w:ascii="Segoe UI" w:hAnsi="Segoe UI" w:cs="Segoe UI"/>
          <w:color w:val="24292E"/>
          <w:sz w:val="42"/>
          <w:szCs w:val="42"/>
        </w:rPr>
        <w:t>health</w:t>
      </w:r>
    </w:p>
    <w:p w14:paraId="72C48D58" w14:textId="77777777" w:rsidR="004034D3" w:rsidRPr="004034D3" w:rsidRDefault="004034D3" w:rsidP="004034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This package offers functionality for a variety of health-promoting tasks and tools for visualizing results.</w:t>
      </w:r>
    </w:p>
    <w:p w14:paraId="796F5E3A" w14:textId="77777777" w:rsidR="004034D3" w:rsidRDefault="004034D3" w:rsidP="004034D3">
      <w:pPr>
        <w:pStyle w:val="Titre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Installation</w:t>
      </w:r>
    </w:p>
    <w:p w14:paraId="407EE19D" w14:textId="77777777" w:rsidR="004034D3" w:rsidRP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You can install the published version of </w:t>
      </w:r>
      <w:r w:rsidRPr="004034D3">
        <w:rPr>
          <w:rStyle w:val="CodeHTML"/>
          <w:rFonts w:ascii="Consolas" w:hAnsi="Consolas"/>
          <w:color w:val="24292E"/>
          <w:lang w:val="en-CA"/>
        </w:rPr>
        <w:t>health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 from </w:t>
      </w:r>
      <w:hyperlink r:id="rId5" w:history="1">
        <w:r w:rsidRPr="004034D3">
          <w:rPr>
            <w:rStyle w:val="Lienhypertexte"/>
            <w:rFonts w:ascii="Segoe UI" w:hAnsi="Segoe UI" w:cs="Segoe UI"/>
            <w:color w:val="0366D6"/>
            <w:sz w:val="21"/>
            <w:szCs w:val="21"/>
            <w:lang w:val="en-CA"/>
          </w:rPr>
          <w:t>Github</w:t>
        </w:r>
      </w:hyperlink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 with:</w:t>
      </w:r>
    </w:p>
    <w:p w14:paraId="5EA21854" w14:textId="77777777" w:rsidR="004034D3" w:rsidRPr="004034D3" w:rsidRDefault="004034D3" w:rsidP="004034D3">
      <w:pPr>
        <w:pStyle w:val="PrformatHTML"/>
        <w:shd w:val="clear" w:color="auto" w:fill="F6F8FA"/>
        <w:rPr>
          <w:rFonts w:ascii="Consolas" w:hAnsi="Consolas"/>
          <w:color w:val="24292E"/>
          <w:lang w:val="en-CA"/>
        </w:rPr>
      </w:pPr>
      <w:r w:rsidRPr="004034D3">
        <w:rPr>
          <w:rStyle w:val="pl-e"/>
          <w:rFonts w:ascii="Consolas" w:hAnsi="Consolas"/>
          <w:color w:val="6F42C1"/>
          <w:lang w:val="en-CA"/>
        </w:rPr>
        <w:t>remotes</w:t>
      </w:r>
      <w:r w:rsidRPr="004034D3">
        <w:rPr>
          <w:rStyle w:val="pl-k"/>
          <w:rFonts w:ascii="Consolas" w:hAnsi="Consolas"/>
          <w:color w:val="D73A49"/>
          <w:lang w:val="en-CA"/>
        </w:rPr>
        <w:t>::</w:t>
      </w:r>
      <w:r w:rsidRPr="004034D3">
        <w:rPr>
          <w:rFonts w:ascii="Consolas" w:hAnsi="Consolas"/>
          <w:color w:val="24292E"/>
          <w:lang w:val="en-CA"/>
        </w:rPr>
        <w:t>install_github(</w:t>
      </w:r>
      <w:r w:rsidRPr="004034D3">
        <w:rPr>
          <w:rStyle w:val="pl-pds"/>
          <w:rFonts w:ascii="Consolas" w:hAnsi="Consolas"/>
          <w:color w:val="032F62"/>
          <w:lang w:val="en-CA"/>
        </w:rPr>
        <w:t>"</w:t>
      </w:r>
      <w:r w:rsidRPr="004034D3">
        <w:rPr>
          <w:rStyle w:val="pl-s"/>
          <w:rFonts w:ascii="Consolas" w:hAnsi="Consolas"/>
          <w:color w:val="032F62"/>
          <w:lang w:val="en-CA"/>
        </w:rPr>
        <w:t>guiboucher/health</w:t>
      </w:r>
      <w:r w:rsidRPr="004034D3">
        <w:rPr>
          <w:rStyle w:val="pl-pds"/>
          <w:rFonts w:ascii="Consolas" w:hAnsi="Consolas"/>
          <w:color w:val="032F62"/>
          <w:lang w:val="en-CA"/>
        </w:rPr>
        <w:t>"</w:t>
      </w:r>
      <w:r w:rsidRPr="004034D3">
        <w:rPr>
          <w:rFonts w:ascii="Consolas" w:hAnsi="Consolas"/>
          <w:color w:val="24292E"/>
          <w:lang w:val="en-CA"/>
        </w:rPr>
        <w:t xml:space="preserve">, </w:t>
      </w:r>
      <w:r w:rsidRPr="004034D3">
        <w:rPr>
          <w:rStyle w:val="pl-v"/>
          <w:rFonts w:ascii="Consolas" w:hAnsi="Consolas"/>
          <w:color w:val="E36209"/>
          <w:lang w:val="en-CA"/>
        </w:rPr>
        <w:t>build_vignettes</w:t>
      </w:r>
      <w:r w:rsidRPr="004034D3">
        <w:rPr>
          <w:rFonts w:ascii="Consolas" w:hAnsi="Consolas"/>
          <w:color w:val="24292E"/>
          <w:lang w:val="en-CA"/>
        </w:rPr>
        <w:t xml:space="preserve"> </w:t>
      </w:r>
      <w:r w:rsidRPr="004034D3">
        <w:rPr>
          <w:rStyle w:val="pl-k"/>
          <w:rFonts w:ascii="Consolas" w:hAnsi="Consolas"/>
          <w:color w:val="D73A49"/>
          <w:lang w:val="en-CA"/>
        </w:rPr>
        <w:t>=</w:t>
      </w:r>
      <w:r w:rsidRPr="004034D3">
        <w:rPr>
          <w:rFonts w:ascii="Consolas" w:hAnsi="Consolas"/>
          <w:color w:val="24292E"/>
          <w:lang w:val="en-CA"/>
        </w:rPr>
        <w:t xml:space="preserve"> </w:t>
      </w:r>
      <w:r w:rsidRPr="004034D3">
        <w:rPr>
          <w:rStyle w:val="pl-c1"/>
          <w:rFonts w:ascii="Consolas" w:hAnsi="Consolas"/>
          <w:color w:val="005CC5"/>
          <w:lang w:val="en-CA"/>
        </w:rPr>
        <w:t>TRUE</w:t>
      </w:r>
      <w:r w:rsidRPr="004034D3">
        <w:rPr>
          <w:rFonts w:ascii="Consolas" w:hAnsi="Consolas"/>
          <w:color w:val="24292E"/>
          <w:lang w:val="en-CA"/>
        </w:rPr>
        <w:t>)</w:t>
      </w:r>
    </w:p>
    <w:p w14:paraId="0B8C359F" w14:textId="77777777" w:rsidR="004034D3" w:rsidRDefault="004034D3" w:rsidP="004034D3">
      <w:pPr>
        <w:pStyle w:val="Titre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Polypharmacy</w:t>
      </w:r>
    </w:p>
    <w:p w14:paraId="6E5759DA" w14:textId="5642010F" w:rsidR="000439C4" w:rsidRPr="004034D3" w:rsidRDefault="000439C4" w:rsidP="000439C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These functions analyse prescription drugs deliveries to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>calculate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>several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indicators of polypharmacy corresponding to the various definitions found in the literature.</w:t>
      </w:r>
    </w:p>
    <w:p w14:paraId="1CF1C5D8" w14:textId="64775CE9" w:rsidR="004034D3" w:rsidRP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It is essential to know the concepts used to calculate the various polypharmacy indicators to adequately use </w:t>
      </w:r>
      <w:r w:rsidR="000439C4">
        <w:rPr>
          <w:rStyle w:val="CodeHTML"/>
          <w:rFonts w:ascii="Consolas" w:hAnsi="Consolas"/>
          <w:color w:val="24292E"/>
          <w:lang w:val="en-CA"/>
        </w:rPr>
        <w:t>this package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.</w:t>
      </w:r>
    </w:p>
    <w:p w14:paraId="5E359144" w14:textId="64BD9C80" w:rsid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The core </w:t>
      </w:r>
      <w:r w:rsidR="000439C4">
        <w:rPr>
          <w:rFonts w:ascii="Segoe UI" w:hAnsi="Segoe UI" w:cs="Segoe UI"/>
          <w:color w:val="24292E"/>
          <w:sz w:val="21"/>
          <w:szCs w:val="21"/>
          <w:lang w:val="en-CA"/>
        </w:rPr>
        <w:t xml:space="preserve">of the package is the </w:t>
      </w:r>
      <w:r w:rsidRPr="004034D3">
        <w:rPr>
          <w:rStyle w:val="CodeHTML"/>
          <w:rFonts w:ascii="Consolas" w:hAnsi="Consolas"/>
          <w:color w:val="24292E"/>
          <w:lang w:val="en-CA"/>
        </w:rPr>
        <w:t>data_process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 </w:t>
      </w:r>
      <w:r w:rsidR="00D60C6C" w:rsidRPr="004034D3">
        <w:rPr>
          <w:rFonts w:ascii="Segoe UI" w:hAnsi="Segoe UI" w:cs="Segoe UI"/>
          <w:color w:val="24292E"/>
          <w:sz w:val="21"/>
          <w:szCs w:val="21"/>
          <w:lang w:val="en-CA"/>
        </w:rPr>
        <w:t>function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that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>creates</w:t>
      </w:r>
      <w:r w:rsidR="000439C4"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the data</w:t>
      </w:r>
      <w:r w:rsidR="000439C4">
        <w:rPr>
          <w:rFonts w:ascii="Segoe UI" w:hAnsi="Segoe UI" w:cs="Segoe UI"/>
          <w:color w:val="24292E"/>
          <w:sz w:val="21"/>
          <w:szCs w:val="21"/>
          <w:lang w:val="en-CA"/>
        </w:rPr>
        <w:t>.table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 of pharmacists drug deliveries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by restructuring the drug delivery records </w:t>
      </w:r>
      <w:r w:rsidR="00D60C6C" w:rsidRPr="00D60C6C">
        <w:rPr>
          <w:rFonts w:ascii="Segoe UI" w:hAnsi="Segoe UI" w:cs="Segoe UI"/>
          <w:color w:val="24292E"/>
          <w:sz w:val="21"/>
          <w:szCs w:val="21"/>
          <w:lang w:val="en-CA"/>
        </w:rPr>
        <w:t>(usually extracted from a pharmacy or a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 health </w:t>
      </w:r>
      <w:r w:rsidR="00D60C6C" w:rsidRP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insurance information system)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into continuous periods of drug availability,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applying user-defined arguments such as the grace periods between renewals or the longest treatment duration that an individual may accumulate through the successive renewals.</w:t>
      </w:r>
    </w:p>
    <w:p w14:paraId="5DD60BF8" w14:textId="77777777" w:rsidR="004034D3" w:rsidRP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</w:p>
    <w:p w14:paraId="4812C64E" w14:textId="00FA669E" w:rsid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Then,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>each polypharmacy</w:t>
      </w:r>
      <w:r w:rsidR="00D60C6C"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indicator can be computed using the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>corresponding</w:t>
      </w:r>
      <w:r w:rsidR="00D60C6C"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function (</w:t>
      </w:r>
      <w:r w:rsidR="00240408">
        <w:rPr>
          <w:rStyle w:val="CodeHTML"/>
          <w:rFonts w:ascii="Consolas" w:hAnsi="Consolas"/>
          <w:color w:val="24292E"/>
          <w:lang w:val="en-CA"/>
        </w:rPr>
        <w:t>ind</w:t>
      </w:r>
      <w:r w:rsidRPr="004034D3">
        <w:rPr>
          <w:rStyle w:val="CodeHTML"/>
          <w:rFonts w:ascii="Consolas" w:hAnsi="Consolas"/>
          <w:color w:val="24292E"/>
          <w:lang w:val="en-CA"/>
        </w:rPr>
        <w:t>_simult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, </w:t>
      </w:r>
      <w:r w:rsidR="00240408">
        <w:rPr>
          <w:rStyle w:val="CodeHTML"/>
          <w:rFonts w:ascii="Consolas" w:hAnsi="Consolas"/>
          <w:color w:val="24292E"/>
          <w:lang w:val="en-CA"/>
        </w:rPr>
        <w:t>ind</w:t>
      </w:r>
      <w:r w:rsidRPr="004034D3">
        <w:rPr>
          <w:rStyle w:val="CodeHTML"/>
          <w:rFonts w:ascii="Consolas" w:hAnsi="Consolas"/>
          <w:color w:val="24292E"/>
          <w:lang w:val="en-CA"/>
        </w:rPr>
        <w:t>_stdcumul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, </w:t>
      </w:r>
      <w:r w:rsidR="00240408">
        <w:rPr>
          <w:rStyle w:val="CodeHTML"/>
          <w:rFonts w:ascii="Consolas" w:hAnsi="Consolas"/>
          <w:color w:val="24292E"/>
          <w:lang w:val="en-CA"/>
        </w:rPr>
        <w:t>ind</w:t>
      </w:r>
      <w:r w:rsidRPr="004034D3">
        <w:rPr>
          <w:rStyle w:val="CodeHTML"/>
          <w:rFonts w:ascii="Consolas" w:hAnsi="Consolas"/>
          <w:color w:val="24292E"/>
          <w:lang w:val="en-CA"/>
        </w:rPr>
        <w:t>_wcumul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, </w:t>
      </w:r>
      <w:r w:rsidR="00240408">
        <w:rPr>
          <w:rStyle w:val="CodeHTML"/>
          <w:rFonts w:ascii="Consolas" w:hAnsi="Consolas"/>
          <w:color w:val="24292E"/>
          <w:lang w:val="en-CA"/>
        </w:rPr>
        <w:t>ind</w:t>
      </w:r>
      <w:r w:rsidRPr="004034D3">
        <w:rPr>
          <w:rStyle w:val="CodeHTML"/>
          <w:rFonts w:ascii="Consolas" w:hAnsi="Consolas"/>
          <w:color w:val="24292E"/>
          <w:lang w:val="en-CA"/>
        </w:rPr>
        <w:t>_stdcontinuous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, </w:t>
      </w:r>
      <w:r w:rsidR="00240408">
        <w:rPr>
          <w:rStyle w:val="CodeHTML"/>
          <w:rFonts w:ascii="Consolas" w:hAnsi="Consolas"/>
          <w:color w:val="24292E"/>
          <w:lang w:val="en-CA"/>
        </w:rPr>
        <w:t>ind</w:t>
      </w:r>
      <w:r w:rsidRPr="004034D3">
        <w:rPr>
          <w:rStyle w:val="CodeHTML"/>
          <w:rFonts w:ascii="Consolas" w:hAnsi="Consolas"/>
          <w:color w:val="24292E"/>
          <w:lang w:val="en-CA"/>
        </w:rPr>
        <w:t>_ucontinuous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) or using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 the overall function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 </w:t>
      </w:r>
      <w:r w:rsidRPr="004034D3">
        <w:rPr>
          <w:rStyle w:val="CodeHTML"/>
          <w:rFonts w:ascii="Consolas" w:hAnsi="Consolas"/>
          <w:color w:val="24292E"/>
          <w:lang w:val="en-CA"/>
        </w:rPr>
        <w:t>indicators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 and select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all the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desired indicator(s)</w:t>
      </w:r>
      <w:r w:rsidR="000439C4">
        <w:rPr>
          <w:rFonts w:ascii="Segoe UI" w:hAnsi="Segoe UI" w:cs="Segoe UI"/>
          <w:color w:val="24292E"/>
          <w:sz w:val="21"/>
          <w:szCs w:val="21"/>
          <w:lang w:val="en-CA"/>
        </w:rPr>
        <w:t xml:space="preserve"> to be calculated at once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.</w:t>
      </w:r>
    </w:p>
    <w:p w14:paraId="0A87B79E" w14:textId="77777777" w:rsidR="004034D3" w:rsidRP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</w:p>
    <w:p w14:paraId="134E7EB2" w14:textId="1D81FE7D" w:rsidR="00240408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Prior to running </w:t>
      </w:r>
      <w:r w:rsidRPr="004034D3">
        <w:rPr>
          <w:rStyle w:val="CodeHTML"/>
          <w:rFonts w:ascii="Consolas" w:hAnsi="Consolas"/>
          <w:color w:val="24292E"/>
          <w:lang w:val="en-CA"/>
        </w:rPr>
        <w:t>data_process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 the user may need to pre-process the</w:t>
      </w:r>
      <w:r w:rsidR="000439C4">
        <w:rPr>
          <w:rFonts w:ascii="Segoe UI" w:hAnsi="Segoe UI" w:cs="Segoe UI"/>
          <w:color w:val="24292E"/>
          <w:sz w:val="21"/>
          <w:szCs w:val="21"/>
          <w:lang w:val="en-CA"/>
        </w:rPr>
        <w:t xml:space="preserve"> table of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original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drug delivery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records to break down combination drug into their individual components (</w:t>
      </w:r>
      <w:r w:rsidRPr="004034D3">
        <w:rPr>
          <w:rStyle w:val="CodeHTML"/>
          <w:rFonts w:ascii="Consolas" w:hAnsi="Consolas"/>
          <w:color w:val="24292E"/>
          <w:lang w:val="en-CA"/>
        </w:rPr>
        <w:t>drugs_bkdn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) and/or to overwrite the treatment duration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of specified drugs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with constant time periods (</w:t>
      </w:r>
      <w:r w:rsidRPr="004034D3">
        <w:rPr>
          <w:rStyle w:val="CodeHTML"/>
          <w:rFonts w:ascii="Consolas" w:hAnsi="Consolas"/>
          <w:color w:val="24292E"/>
          <w:lang w:val="en-CA"/>
        </w:rPr>
        <w:t>cst_trt_dur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).</w:t>
      </w:r>
    </w:p>
    <w:p w14:paraId="78033E48" w14:textId="77777777" w:rsidR="00240408" w:rsidRDefault="00240408">
      <w:pPr>
        <w:rPr>
          <w:rFonts w:ascii="Segoe UI" w:hAnsi="Segoe UI" w:cs="Segoe UI"/>
          <w:color w:val="24292E"/>
          <w:sz w:val="21"/>
          <w:szCs w:val="21"/>
          <w:lang w:val="en-CA" w:eastAsia="fr-CA"/>
        </w:rPr>
      </w:pPr>
      <w:r>
        <w:rPr>
          <w:rFonts w:ascii="Segoe UI" w:hAnsi="Segoe UI" w:cs="Segoe UI"/>
          <w:color w:val="24292E"/>
          <w:sz w:val="21"/>
          <w:szCs w:val="21"/>
          <w:lang w:val="en-CA"/>
        </w:rPr>
        <w:br w:type="page"/>
      </w:r>
    </w:p>
    <w:p w14:paraId="2B648081" w14:textId="7C3AB5AC" w:rsidR="004034D3" w:rsidRPr="002D1968" w:rsidRDefault="004034D3" w:rsidP="004034D3">
      <w:pPr>
        <w:pStyle w:val="Corpsdetexte"/>
        <w:rPr>
          <w:sz w:val="28"/>
          <w:szCs w:val="28"/>
        </w:rPr>
      </w:pPr>
      <w:r>
        <w:rPr>
          <w:sz w:val="28"/>
          <w:szCs w:val="28"/>
        </w:rPr>
        <w:lastRenderedPageBreak/>
        <w:t>Data t</w:t>
      </w:r>
      <w:r w:rsidRPr="002D1968">
        <w:rPr>
          <w:sz w:val="28"/>
          <w:szCs w:val="28"/>
        </w:rPr>
        <w:t>ables</w:t>
      </w:r>
    </w:p>
    <w:p w14:paraId="49A2A09E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7EF8995F" w14:textId="77777777" w:rsidR="004034D3" w:rsidRDefault="004034D3" w:rsidP="004034D3">
      <w:pPr>
        <w:pStyle w:val="Corpsdetexte"/>
        <w:ind w:left="851" w:hanging="851"/>
        <w:rPr>
          <w:sz w:val="22"/>
          <w:szCs w:val="22"/>
        </w:rPr>
      </w:pPr>
      <w:r w:rsidRPr="00CC01DE">
        <w:rPr>
          <w:rFonts w:ascii="SimSun"/>
        </w:rPr>
        <w:t>Cohort</w:t>
      </w:r>
      <w:r>
        <w:rPr>
          <w:sz w:val="22"/>
          <w:szCs w:val="22"/>
        </w:rPr>
        <w:tab/>
      </w:r>
      <w:bookmarkStart w:id="0" w:name="_Hlk51687310"/>
      <w:r>
        <w:rPr>
          <w:sz w:val="22"/>
          <w:szCs w:val="22"/>
        </w:rPr>
        <w:t>table providing the unique identifiers of the study cohort</w:t>
      </w:r>
      <w:bookmarkEnd w:id="0"/>
      <w:r>
        <w:rPr>
          <w:sz w:val="22"/>
          <w:szCs w:val="22"/>
        </w:rPr>
        <w:t xml:space="preserve"> and, optionally, columns relating to the individual’s characteristics such as demographics (e.g. age and sex). All optional descriptive columns are carried into the result table of individuals’ polypharmacy indicators.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3"/>
        <w:gridCol w:w="5575"/>
        <w:gridCol w:w="2832"/>
      </w:tblGrid>
      <w:tr w:rsidR="004034D3" w:rsidRPr="002D1968" w14:paraId="36C92920" w14:textId="77777777" w:rsidTr="00CD5896">
        <w:tc>
          <w:tcPr>
            <w:tcW w:w="1668" w:type="dxa"/>
          </w:tcPr>
          <w:p w14:paraId="2220D8C2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bookmarkStart w:id="1" w:name="_Hlk51233253"/>
            <w:r w:rsidRPr="002D1968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5811" w:type="dxa"/>
          </w:tcPr>
          <w:p w14:paraId="61285F12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946" w:type="dxa"/>
          </w:tcPr>
          <w:p w14:paraId="64D41226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</w:tr>
      <w:bookmarkEnd w:id="1"/>
      <w:tr w:rsidR="004034D3" w14:paraId="7CAF1957" w14:textId="77777777" w:rsidTr="00CD5896">
        <w:tc>
          <w:tcPr>
            <w:tcW w:w="1668" w:type="dxa"/>
          </w:tcPr>
          <w:p w14:paraId="5E3B8AFD" w14:textId="77777777" w:rsidR="004034D3" w:rsidRPr="00CC01DE" w:rsidRDefault="004034D3" w:rsidP="00CD5896">
            <w:pPr>
              <w:pStyle w:val="Corpsdetexte"/>
              <w:rPr>
                <w:rFonts w:ascii="SimSun"/>
              </w:rPr>
            </w:pPr>
            <w:r w:rsidRPr="00CC01DE">
              <w:rPr>
                <w:rFonts w:ascii="SimSun"/>
              </w:rPr>
              <w:t>id</w:t>
            </w:r>
          </w:p>
        </w:tc>
        <w:tc>
          <w:tcPr>
            <w:tcW w:w="5811" w:type="dxa"/>
          </w:tcPr>
          <w:p w14:paraId="2D4FE800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Individual unique identifier. The individual may or may not have been provided drugs.</w:t>
            </w:r>
          </w:p>
        </w:tc>
        <w:tc>
          <w:tcPr>
            <w:tcW w:w="2946" w:type="dxa"/>
          </w:tcPr>
          <w:p w14:paraId="6D84048A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3E0DB6B9" w14:textId="77777777" w:rsidTr="00CD5896">
        <w:tc>
          <w:tcPr>
            <w:tcW w:w="1668" w:type="dxa"/>
          </w:tcPr>
          <w:p w14:paraId="646C1E82" w14:textId="77777777" w:rsidR="004034D3" w:rsidRPr="00CC01DE" w:rsidRDefault="004034D3" w:rsidP="00CD5896">
            <w:pPr>
              <w:pStyle w:val="Corpsdetexte"/>
              <w:rPr>
                <w:rFonts w:ascii="SimSun"/>
              </w:rPr>
            </w:pPr>
            <w:r w:rsidRPr="00CC01DE">
              <w:rPr>
                <w:rFonts w:ascii="SimSun"/>
              </w:rPr>
              <w:t>age</w:t>
            </w:r>
          </w:p>
        </w:tc>
        <w:tc>
          <w:tcPr>
            <w:tcW w:w="5811" w:type="dxa"/>
          </w:tcPr>
          <w:p w14:paraId="22DB3D77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Optional descriptive column</w:t>
            </w:r>
          </w:p>
        </w:tc>
        <w:tc>
          <w:tcPr>
            <w:tcW w:w="2946" w:type="dxa"/>
          </w:tcPr>
          <w:p w14:paraId="4FD1C8B5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51A6A1D9" w14:textId="77777777" w:rsidTr="00CD5896">
        <w:tc>
          <w:tcPr>
            <w:tcW w:w="1668" w:type="dxa"/>
          </w:tcPr>
          <w:p w14:paraId="2F27B16C" w14:textId="77777777" w:rsidR="004034D3" w:rsidRPr="00CC01DE" w:rsidRDefault="004034D3" w:rsidP="00CD5896">
            <w:pPr>
              <w:pStyle w:val="Corpsdetexte"/>
              <w:rPr>
                <w:rFonts w:ascii="SimSun"/>
              </w:rPr>
            </w:pPr>
            <w:r w:rsidRPr="00CC01DE">
              <w:rPr>
                <w:rFonts w:ascii="SimSun"/>
              </w:rPr>
              <w:t>sex</w:t>
            </w:r>
          </w:p>
        </w:tc>
        <w:tc>
          <w:tcPr>
            <w:tcW w:w="5811" w:type="dxa"/>
          </w:tcPr>
          <w:p w14:paraId="20CE4A63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Optional descriptive column</w:t>
            </w:r>
          </w:p>
        </w:tc>
        <w:tc>
          <w:tcPr>
            <w:tcW w:w="2946" w:type="dxa"/>
          </w:tcPr>
          <w:p w14:paraId="25087CC0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6122D38B" w14:textId="77777777" w:rsidTr="00CD5896">
        <w:tc>
          <w:tcPr>
            <w:tcW w:w="1668" w:type="dxa"/>
          </w:tcPr>
          <w:p w14:paraId="009BE258" w14:textId="77777777" w:rsidR="004034D3" w:rsidRPr="00CC01DE" w:rsidRDefault="004034D3" w:rsidP="00CD5896">
            <w:pPr>
              <w:pStyle w:val="Corpsdetexte"/>
              <w:rPr>
                <w:rFonts w:ascii="SimSun"/>
              </w:rPr>
            </w:pPr>
            <w:r w:rsidRPr="00CC01DE">
              <w:rPr>
                <w:rFonts w:ascii="SimSun"/>
              </w:rPr>
              <w:t>----</w:t>
            </w:r>
          </w:p>
        </w:tc>
        <w:tc>
          <w:tcPr>
            <w:tcW w:w="5811" w:type="dxa"/>
          </w:tcPr>
          <w:p w14:paraId="7746FBA5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Optional descriptive column</w:t>
            </w:r>
          </w:p>
        </w:tc>
        <w:tc>
          <w:tcPr>
            <w:tcW w:w="2946" w:type="dxa"/>
          </w:tcPr>
          <w:p w14:paraId="7930D330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</w:tbl>
    <w:p w14:paraId="101A661F" w14:textId="77777777" w:rsidR="004034D3" w:rsidRDefault="004034D3" w:rsidP="004034D3">
      <w:pPr>
        <w:pStyle w:val="Corpsdetexte"/>
        <w:ind w:left="1985" w:hanging="1985"/>
        <w:rPr>
          <w:sz w:val="22"/>
          <w:szCs w:val="22"/>
        </w:rPr>
      </w:pPr>
    </w:p>
    <w:p w14:paraId="5FCC78F2" w14:textId="77777777" w:rsidR="004034D3" w:rsidRDefault="004034D3" w:rsidP="004034D3">
      <w:pPr>
        <w:pStyle w:val="Corpsdetexte"/>
        <w:ind w:left="1985" w:hanging="1985"/>
        <w:rPr>
          <w:sz w:val="22"/>
          <w:szCs w:val="22"/>
        </w:rPr>
      </w:pPr>
    </w:p>
    <w:p w14:paraId="4248B2E8" w14:textId="735890C0" w:rsidR="004034D3" w:rsidRDefault="004034D3" w:rsidP="004034D3">
      <w:pPr>
        <w:pStyle w:val="Corpsdetexte"/>
        <w:ind w:left="1560" w:hanging="1560"/>
        <w:rPr>
          <w:sz w:val="22"/>
          <w:szCs w:val="22"/>
        </w:rPr>
      </w:pPr>
      <w:r w:rsidRPr="00CC01DE">
        <w:rPr>
          <w:rFonts w:ascii="SimSun"/>
        </w:rPr>
        <w:t>Rx_deliv</w:t>
      </w:r>
      <w:r>
        <w:rPr>
          <w:sz w:val="22"/>
          <w:szCs w:val="22"/>
        </w:rPr>
        <w:tab/>
        <w:t>table listing all prescription drug deliveries to be analyzed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9"/>
        <w:gridCol w:w="5539"/>
        <w:gridCol w:w="2842"/>
      </w:tblGrid>
      <w:tr w:rsidR="004034D3" w:rsidRPr="002D1968" w14:paraId="3394401D" w14:textId="77777777" w:rsidTr="00CD5896">
        <w:tc>
          <w:tcPr>
            <w:tcW w:w="1668" w:type="dxa"/>
          </w:tcPr>
          <w:p w14:paraId="7A0443B2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bookmarkStart w:id="2" w:name="_Hlk51166776"/>
            <w:r w:rsidRPr="002D1968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5811" w:type="dxa"/>
          </w:tcPr>
          <w:p w14:paraId="10A60691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946" w:type="dxa"/>
          </w:tcPr>
          <w:p w14:paraId="4C56A8BD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</w:tr>
      <w:tr w:rsidR="004034D3" w14:paraId="30D51165" w14:textId="77777777" w:rsidTr="00CD5896">
        <w:tc>
          <w:tcPr>
            <w:tcW w:w="1668" w:type="dxa"/>
          </w:tcPr>
          <w:p w14:paraId="596C7020" w14:textId="77777777" w:rsidR="004034D3" w:rsidRPr="00CC01DE" w:rsidRDefault="004034D3" w:rsidP="00CD5896">
            <w:pPr>
              <w:pStyle w:val="Corpsdetexte"/>
              <w:rPr>
                <w:rFonts w:ascii="SimSun"/>
              </w:rPr>
            </w:pPr>
            <w:r w:rsidRPr="00CC01DE">
              <w:rPr>
                <w:rFonts w:ascii="SimSun"/>
              </w:rPr>
              <w:t>id</w:t>
            </w:r>
          </w:p>
        </w:tc>
        <w:tc>
          <w:tcPr>
            <w:tcW w:w="5811" w:type="dxa"/>
          </w:tcPr>
          <w:p w14:paraId="3016626E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Individual unique identifier (i.e. drug recipient)</w:t>
            </w:r>
          </w:p>
        </w:tc>
        <w:tc>
          <w:tcPr>
            <w:tcW w:w="2946" w:type="dxa"/>
          </w:tcPr>
          <w:p w14:paraId="65CAD187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same as Cohort$id</w:t>
            </w:r>
          </w:p>
        </w:tc>
      </w:tr>
      <w:tr w:rsidR="004034D3" w14:paraId="6B4AEBA9" w14:textId="77777777" w:rsidTr="00CD5896">
        <w:tc>
          <w:tcPr>
            <w:tcW w:w="1668" w:type="dxa"/>
          </w:tcPr>
          <w:p w14:paraId="79091200" w14:textId="77777777" w:rsidR="004034D3" w:rsidRPr="00CC01DE" w:rsidRDefault="004034D3" w:rsidP="00CD5896">
            <w:pPr>
              <w:pStyle w:val="Corpsdetexte"/>
              <w:rPr>
                <w:rFonts w:ascii="SimSun"/>
              </w:rPr>
            </w:pPr>
            <w:r w:rsidRPr="00CC01DE">
              <w:rPr>
                <w:rFonts w:ascii="SimSun"/>
              </w:rPr>
              <w:t>drug_code</w:t>
            </w:r>
          </w:p>
        </w:tc>
        <w:tc>
          <w:tcPr>
            <w:tcW w:w="5811" w:type="dxa"/>
          </w:tcPr>
          <w:p w14:paraId="6C0480AF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Drug unique identifier</w:t>
            </w:r>
          </w:p>
        </w:tc>
        <w:tc>
          <w:tcPr>
            <w:tcW w:w="2946" w:type="dxa"/>
          </w:tcPr>
          <w:p w14:paraId="03C9AEFE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7BD8DDA3" w14:textId="77777777" w:rsidTr="00CD5896">
        <w:tc>
          <w:tcPr>
            <w:tcW w:w="1668" w:type="dxa"/>
          </w:tcPr>
          <w:p w14:paraId="343FA4BC" w14:textId="27B60CF6" w:rsidR="004034D3" w:rsidRPr="00CC01DE" w:rsidRDefault="000439C4" w:rsidP="00CD5896">
            <w:pPr>
              <w:pStyle w:val="Corpsdetexte"/>
              <w:rPr>
                <w:rFonts w:ascii="SimSun"/>
              </w:rPr>
            </w:pPr>
            <w:r w:rsidRPr="00CC01DE">
              <w:rPr>
                <w:rFonts w:ascii="SimSun"/>
              </w:rPr>
              <w:t>drug_deliv</w:t>
            </w:r>
          </w:p>
        </w:tc>
        <w:tc>
          <w:tcPr>
            <w:tcW w:w="5811" w:type="dxa"/>
          </w:tcPr>
          <w:p w14:paraId="089FA155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the drug was delivered</w:t>
            </w:r>
          </w:p>
        </w:tc>
        <w:tc>
          <w:tcPr>
            <w:tcW w:w="2946" w:type="dxa"/>
          </w:tcPr>
          <w:p w14:paraId="6EFCF5F8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as.date or</w:t>
            </w:r>
          </w:p>
          <w:p w14:paraId="79751EDB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as.caracter (yyyy-mm-dd) or</w:t>
            </w:r>
          </w:p>
          <w:p w14:paraId="1D2DA9D4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 (0 = January 1</w:t>
            </w:r>
            <w:r w:rsidRPr="00AA7BA0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>, 1970)</w:t>
            </w:r>
          </w:p>
        </w:tc>
      </w:tr>
      <w:tr w:rsidR="004034D3" w14:paraId="4980834E" w14:textId="77777777" w:rsidTr="00CD5896">
        <w:tc>
          <w:tcPr>
            <w:tcW w:w="1668" w:type="dxa"/>
          </w:tcPr>
          <w:p w14:paraId="49BBBC30" w14:textId="1BE96FBB" w:rsidR="004034D3" w:rsidRPr="00CC01DE" w:rsidRDefault="000439C4" w:rsidP="00CD5896">
            <w:pPr>
              <w:pStyle w:val="Corpsdetexte"/>
              <w:rPr>
                <w:rFonts w:ascii="SimSun"/>
              </w:rPr>
            </w:pPr>
            <w:r w:rsidRPr="00CC01DE">
              <w:rPr>
                <w:rFonts w:ascii="SimSun"/>
              </w:rPr>
              <w:t>drug_</w:t>
            </w:r>
            <w:r w:rsidR="004034D3" w:rsidRPr="00CC01DE">
              <w:rPr>
                <w:rFonts w:ascii="SimSun"/>
              </w:rPr>
              <w:t>duration</w:t>
            </w:r>
          </w:p>
        </w:tc>
        <w:tc>
          <w:tcPr>
            <w:tcW w:w="5811" w:type="dxa"/>
          </w:tcPr>
          <w:p w14:paraId="422F4E96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 of treatment delivered in days</w:t>
            </w:r>
          </w:p>
        </w:tc>
        <w:tc>
          <w:tcPr>
            <w:tcW w:w="2946" w:type="dxa"/>
          </w:tcPr>
          <w:p w14:paraId="2BE69F78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</w:tr>
      <w:bookmarkEnd w:id="2"/>
    </w:tbl>
    <w:p w14:paraId="623A1077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689689DB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72339496" w14:textId="77777777" w:rsidR="004034D3" w:rsidRDefault="004034D3" w:rsidP="004034D3">
      <w:pPr>
        <w:pStyle w:val="Corpsdetexte"/>
        <w:ind w:left="1276" w:hanging="1276"/>
        <w:rPr>
          <w:sz w:val="22"/>
          <w:szCs w:val="22"/>
        </w:rPr>
      </w:pPr>
      <w:r w:rsidRPr="00CC01DE">
        <w:rPr>
          <w:rFonts w:ascii="SimSun"/>
        </w:rPr>
        <w:t>Hosp_stays</w:t>
      </w:r>
      <w:r>
        <w:rPr>
          <w:sz w:val="22"/>
          <w:szCs w:val="22"/>
        </w:rPr>
        <w:tab/>
        <w:t xml:space="preserve">table listing all hospital stays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5"/>
        <w:gridCol w:w="5535"/>
        <w:gridCol w:w="2840"/>
      </w:tblGrid>
      <w:tr w:rsidR="004034D3" w:rsidRPr="002D1968" w14:paraId="4E08DD16" w14:textId="77777777" w:rsidTr="00CD5896">
        <w:tc>
          <w:tcPr>
            <w:tcW w:w="1668" w:type="dxa"/>
          </w:tcPr>
          <w:p w14:paraId="3FD82C43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5811" w:type="dxa"/>
          </w:tcPr>
          <w:p w14:paraId="6326E439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946" w:type="dxa"/>
          </w:tcPr>
          <w:p w14:paraId="660E4F66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</w:tr>
      <w:tr w:rsidR="004034D3" w14:paraId="070AD515" w14:textId="77777777" w:rsidTr="00CD5896">
        <w:tc>
          <w:tcPr>
            <w:tcW w:w="1668" w:type="dxa"/>
          </w:tcPr>
          <w:p w14:paraId="45167773" w14:textId="77777777" w:rsidR="004034D3" w:rsidRPr="00CC01DE" w:rsidRDefault="004034D3" w:rsidP="00CD5896">
            <w:pPr>
              <w:pStyle w:val="Corpsdetexte"/>
              <w:rPr>
                <w:rFonts w:ascii="SimSun"/>
              </w:rPr>
            </w:pPr>
            <w:r w:rsidRPr="00CC01DE">
              <w:rPr>
                <w:rFonts w:ascii="SimSun"/>
              </w:rPr>
              <w:t>id</w:t>
            </w:r>
          </w:p>
        </w:tc>
        <w:tc>
          <w:tcPr>
            <w:tcW w:w="5811" w:type="dxa"/>
          </w:tcPr>
          <w:p w14:paraId="09F1442F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Individual unique identifier</w:t>
            </w:r>
          </w:p>
        </w:tc>
        <w:tc>
          <w:tcPr>
            <w:tcW w:w="2946" w:type="dxa"/>
          </w:tcPr>
          <w:p w14:paraId="07D1648B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Same as Cohort$id</w:t>
            </w:r>
          </w:p>
        </w:tc>
      </w:tr>
      <w:tr w:rsidR="004034D3" w14:paraId="2784C55B" w14:textId="77777777" w:rsidTr="00CD5896">
        <w:tc>
          <w:tcPr>
            <w:tcW w:w="1668" w:type="dxa"/>
          </w:tcPr>
          <w:p w14:paraId="459D3D07" w14:textId="4F38C2D3" w:rsidR="004034D3" w:rsidRPr="00CC01DE" w:rsidRDefault="000439C4" w:rsidP="00CD5896">
            <w:pPr>
              <w:pStyle w:val="Corpsdetexte"/>
              <w:rPr>
                <w:rFonts w:ascii="SimSun"/>
              </w:rPr>
            </w:pPr>
            <w:r w:rsidRPr="00CC01DE">
              <w:rPr>
                <w:rFonts w:ascii="SimSun"/>
              </w:rPr>
              <w:t>hosp</w:t>
            </w:r>
            <w:r w:rsidR="004034D3" w:rsidRPr="00CC01DE">
              <w:rPr>
                <w:rFonts w:ascii="SimSun"/>
              </w:rPr>
              <w:t>_admis</w:t>
            </w:r>
          </w:p>
        </w:tc>
        <w:tc>
          <w:tcPr>
            <w:tcW w:w="5811" w:type="dxa"/>
          </w:tcPr>
          <w:p w14:paraId="3C3B0A70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admission</w:t>
            </w:r>
          </w:p>
        </w:tc>
        <w:tc>
          <w:tcPr>
            <w:tcW w:w="2946" w:type="dxa"/>
          </w:tcPr>
          <w:p w14:paraId="400C3CCF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as.date or</w:t>
            </w:r>
          </w:p>
          <w:p w14:paraId="3085AE09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as.caracter (yyyy-mm-dd) or</w:t>
            </w:r>
          </w:p>
          <w:p w14:paraId="13726B22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 (0 = January 1</w:t>
            </w:r>
            <w:r w:rsidRPr="00AA7BA0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>, 1970)</w:t>
            </w:r>
          </w:p>
        </w:tc>
      </w:tr>
      <w:tr w:rsidR="004034D3" w14:paraId="3569ADA1" w14:textId="77777777" w:rsidTr="00CD5896">
        <w:tc>
          <w:tcPr>
            <w:tcW w:w="1668" w:type="dxa"/>
          </w:tcPr>
          <w:p w14:paraId="2B93EAE8" w14:textId="4F96F27E" w:rsidR="004034D3" w:rsidRPr="00CC01DE" w:rsidRDefault="000439C4" w:rsidP="00CD5896">
            <w:pPr>
              <w:pStyle w:val="Corpsdetexte"/>
              <w:rPr>
                <w:rFonts w:ascii="SimSun"/>
              </w:rPr>
            </w:pPr>
            <w:r w:rsidRPr="00CC01DE">
              <w:rPr>
                <w:rFonts w:ascii="SimSun"/>
              </w:rPr>
              <w:t>hosp</w:t>
            </w:r>
            <w:r w:rsidR="004034D3" w:rsidRPr="00CC01DE">
              <w:rPr>
                <w:rFonts w:ascii="SimSun"/>
              </w:rPr>
              <w:t>_discharge</w:t>
            </w:r>
          </w:p>
        </w:tc>
        <w:tc>
          <w:tcPr>
            <w:tcW w:w="5811" w:type="dxa"/>
          </w:tcPr>
          <w:p w14:paraId="64A79E9F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discharge</w:t>
            </w:r>
          </w:p>
        </w:tc>
        <w:tc>
          <w:tcPr>
            <w:tcW w:w="2946" w:type="dxa"/>
          </w:tcPr>
          <w:p w14:paraId="0D7D1986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as.date or</w:t>
            </w:r>
          </w:p>
          <w:p w14:paraId="1348E267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as.caracter (yyyy-mm-dd) or</w:t>
            </w:r>
          </w:p>
          <w:p w14:paraId="6E225026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 (0 = January 1</w:t>
            </w:r>
            <w:r w:rsidRPr="00AA7BA0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>, 1970)</w:t>
            </w:r>
          </w:p>
        </w:tc>
      </w:tr>
    </w:tbl>
    <w:p w14:paraId="3236BBA7" w14:textId="77777777" w:rsidR="004034D3" w:rsidRPr="00FB4C88" w:rsidRDefault="004034D3" w:rsidP="004034D3">
      <w:pPr>
        <w:pStyle w:val="Corpsdetexte"/>
        <w:rPr>
          <w:sz w:val="22"/>
          <w:szCs w:val="22"/>
        </w:rPr>
      </w:pPr>
    </w:p>
    <w:p w14:paraId="78C9B80D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6DA6C860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3261FC3E" w14:textId="77777777" w:rsidR="004034D3" w:rsidRPr="00F86F63" w:rsidRDefault="004034D3" w:rsidP="004034D3">
      <w:pPr>
        <w:pStyle w:val="Corpsdetexte"/>
        <w:rPr>
          <w:sz w:val="28"/>
          <w:szCs w:val="28"/>
        </w:rPr>
      </w:pPr>
      <w:r w:rsidRPr="00F86F63">
        <w:rPr>
          <w:sz w:val="28"/>
          <w:szCs w:val="28"/>
        </w:rPr>
        <w:t>Optional data tables</w:t>
      </w:r>
    </w:p>
    <w:p w14:paraId="7416A99E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2475FD19" w14:textId="0F0D7248" w:rsidR="004034D3" w:rsidRDefault="004034D3" w:rsidP="004034D3">
      <w:pPr>
        <w:pStyle w:val="Corpsdetexte"/>
        <w:ind w:left="1560" w:hanging="1560"/>
        <w:rPr>
          <w:sz w:val="22"/>
          <w:szCs w:val="22"/>
        </w:rPr>
      </w:pPr>
      <w:r w:rsidRPr="00CC01DE">
        <w:rPr>
          <w:rFonts w:ascii="SimSun"/>
        </w:rPr>
        <w:t>Combi_drugs</w:t>
      </w:r>
      <w:r w:rsidRPr="00AA7BA0">
        <w:rPr>
          <w:sz w:val="22"/>
          <w:szCs w:val="22"/>
        </w:rPr>
        <w:tab/>
      </w:r>
      <w:r w:rsidRPr="00CE724E">
        <w:rPr>
          <w:sz w:val="22"/>
          <w:szCs w:val="22"/>
        </w:rPr>
        <w:t xml:space="preserve">table of </w:t>
      </w:r>
      <w:r>
        <w:rPr>
          <w:sz w:val="22"/>
          <w:szCs w:val="22"/>
        </w:rPr>
        <w:t xml:space="preserve">the single </w:t>
      </w:r>
      <w:r w:rsidRPr="00CE724E">
        <w:rPr>
          <w:sz w:val="22"/>
          <w:szCs w:val="22"/>
        </w:rPr>
        <w:t xml:space="preserve">active molecules </w:t>
      </w:r>
      <w:r>
        <w:rPr>
          <w:sz w:val="22"/>
          <w:szCs w:val="22"/>
        </w:rPr>
        <w:t>that make up</w:t>
      </w:r>
      <w:r w:rsidRPr="00CE724E">
        <w:rPr>
          <w:sz w:val="22"/>
          <w:szCs w:val="22"/>
        </w:rPr>
        <w:t xml:space="preserve"> </w:t>
      </w:r>
      <w:r>
        <w:rPr>
          <w:sz w:val="22"/>
          <w:szCs w:val="22"/>
        </w:rPr>
        <w:t>combination</w:t>
      </w:r>
      <w:r w:rsidRPr="00CE724E">
        <w:rPr>
          <w:sz w:val="22"/>
          <w:szCs w:val="22"/>
        </w:rPr>
        <w:t xml:space="preserve"> drugs</w:t>
      </w:r>
      <w:r>
        <w:rPr>
          <w:sz w:val="22"/>
          <w:szCs w:val="22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6"/>
        <w:gridCol w:w="5456"/>
        <w:gridCol w:w="2768"/>
      </w:tblGrid>
      <w:tr w:rsidR="004034D3" w:rsidRPr="002D1968" w14:paraId="08240187" w14:textId="77777777" w:rsidTr="00CD5896">
        <w:tc>
          <w:tcPr>
            <w:tcW w:w="1668" w:type="dxa"/>
          </w:tcPr>
          <w:p w14:paraId="5D7B74BB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5811" w:type="dxa"/>
          </w:tcPr>
          <w:p w14:paraId="643A232A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946" w:type="dxa"/>
          </w:tcPr>
          <w:p w14:paraId="2563FE6A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</w:tr>
      <w:tr w:rsidR="004034D3" w14:paraId="4962C74C" w14:textId="77777777" w:rsidTr="00CD5896">
        <w:tc>
          <w:tcPr>
            <w:tcW w:w="1668" w:type="dxa"/>
          </w:tcPr>
          <w:p w14:paraId="685B436D" w14:textId="77777777" w:rsidR="004034D3" w:rsidRPr="00CC01DE" w:rsidRDefault="004034D3" w:rsidP="00CD5896">
            <w:pPr>
              <w:pStyle w:val="Corpsdetexte"/>
              <w:rPr>
                <w:rFonts w:ascii="SimSun"/>
              </w:rPr>
            </w:pPr>
            <w:r w:rsidRPr="00CC01DE">
              <w:rPr>
                <w:rFonts w:ascii="SimSun"/>
              </w:rPr>
              <w:t>drug_code</w:t>
            </w:r>
          </w:p>
        </w:tc>
        <w:tc>
          <w:tcPr>
            <w:tcW w:w="5811" w:type="dxa"/>
          </w:tcPr>
          <w:p w14:paraId="10368CF5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Combination drug unique identifier</w:t>
            </w:r>
          </w:p>
        </w:tc>
        <w:tc>
          <w:tcPr>
            <w:tcW w:w="2946" w:type="dxa"/>
          </w:tcPr>
          <w:p w14:paraId="17CA5D1C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7AA4365C" w14:textId="77777777" w:rsidTr="00CD5896">
        <w:tc>
          <w:tcPr>
            <w:tcW w:w="1668" w:type="dxa"/>
          </w:tcPr>
          <w:p w14:paraId="6D849D6D" w14:textId="11E5DE6B" w:rsidR="004034D3" w:rsidRPr="00CC01DE" w:rsidRDefault="00CC01DE" w:rsidP="00CD5896">
            <w:pPr>
              <w:pStyle w:val="Corpsdetexte"/>
              <w:rPr>
                <w:rFonts w:ascii="SimSun"/>
              </w:rPr>
            </w:pPr>
            <w:r w:rsidRPr="00BE4457">
              <w:rPr>
                <w:rFonts w:ascii="SimSun"/>
              </w:rPr>
              <w:t>active_</w:t>
            </w:r>
            <w:r>
              <w:rPr>
                <w:rFonts w:ascii="SimSun"/>
              </w:rPr>
              <w:t>ingr_code</w:t>
            </w:r>
          </w:p>
        </w:tc>
        <w:tc>
          <w:tcPr>
            <w:tcW w:w="5811" w:type="dxa"/>
          </w:tcPr>
          <w:p w14:paraId="1398513E" w14:textId="77777777" w:rsidR="004034D3" w:rsidRPr="00FE7AAC" w:rsidRDefault="004034D3" w:rsidP="00CD5896">
            <w:pPr>
              <w:pStyle w:val="Corpsdetexte"/>
              <w:rPr>
                <w:sz w:val="22"/>
                <w:szCs w:val="22"/>
                <w:lang w:val="fr-CA"/>
              </w:rPr>
            </w:pPr>
            <w:r w:rsidRPr="00FE7AAC">
              <w:rPr>
                <w:sz w:val="22"/>
                <w:szCs w:val="22"/>
                <w:lang w:val="fr-CA"/>
              </w:rPr>
              <w:t>Single active molecule unique identifier</w:t>
            </w:r>
          </w:p>
        </w:tc>
        <w:tc>
          <w:tcPr>
            <w:tcW w:w="2946" w:type="dxa"/>
          </w:tcPr>
          <w:p w14:paraId="557167B4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</w:tbl>
    <w:p w14:paraId="08C65CB0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3CDE89C1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40578555" w14:textId="77777777" w:rsidR="004034D3" w:rsidRDefault="004034D3" w:rsidP="004034D3">
      <w:pPr>
        <w:pStyle w:val="Corpsdetexte"/>
        <w:ind w:left="1560" w:hanging="1560"/>
        <w:rPr>
          <w:sz w:val="22"/>
          <w:szCs w:val="22"/>
        </w:rPr>
      </w:pPr>
      <w:r w:rsidRPr="00CC01DE">
        <w:rPr>
          <w:rFonts w:ascii="SimSun"/>
        </w:rPr>
        <w:t>Cst_trt_dur</w:t>
      </w:r>
      <w:r>
        <w:rPr>
          <w:sz w:val="22"/>
          <w:szCs w:val="22"/>
        </w:rPr>
        <w:tab/>
        <w:t>table used to overwrite the treatment duration of the listed drugs with a constant value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1"/>
        <w:gridCol w:w="5581"/>
        <w:gridCol w:w="2808"/>
      </w:tblGrid>
      <w:tr w:rsidR="004034D3" w:rsidRPr="002D1968" w14:paraId="281B92F8" w14:textId="77777777" w:rsidTr="00CD5896">
        <w:tc>
          <w:tcPr>
            <w:tcW w:w="1668" w:type="dxa"/>
          </w:tcPr>
          <w:p w14:paraId="78A2EE02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5811" w:type="dxa"/>
          </w:tcPr>
          <w:p w14:paraId="1D91C4A8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946" w:type="dxa"/>
          </w:tcPr>
          <w:p w14:paraId="7C32134E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</w:tr>
      <w:tr w:rsidR="004034D3" w14:paraId="1158DB43" w14:textId="77777777" w:rsidTr="00CD5896">
        <w:tc>
          <w:tcPr>
            <w:tcW w:w="1668" w:type="dxa"/>
          </w:tcPr>
          <w:p w14:paraId="44E202D8" w14:textId="77777777" w:rsidR="004034D3" w:rsidRPr="00CC01DE" w:rsidRDefault="004034D3" w:rsidP="00CD5896">
            <w:pPr>
              <w:pStyle w:val="Corpsdetexte"/>
              <w:rPr>
                <w:rFonts w:ascii="SimSun"/>
              </w:rPr>
            </w:pPr>
            <w:r w:rsidRPr="00CC01DE">
              <w:rPr>
                <w:rFonts w:ascii="SimSun"/>
              </w:rPr>
              <w:t>drug_code</w:t>
            </w:r>
          </w:p>
        </w:tc>
        <w:tc>
          <w:tcPr>
            <w:tcW w:w="5811" w:type="dxa"/>
          </w:tcPr>
          <w:p w14:paraId="2D93EEA3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Drug unique identifier</w:t>
            </w:r>
          </w:p>
        </w:tc>
        <w:tc>
          <w:tcPr>
            <w:tcW w:w="2946" w:type="dxa"/>
          </w:tcPr>
          <w:p w14:paraId="1F36B8B6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1C381A78" w14:textId="77777777" w:rsidTr="00CD5896">
        <w:tc>
          <w:tcPr>
            <w:tcW w:w="1668" w:type="dxa"/>
          </w:tcPr>
          <w:p w14:paraId="18E05536" w14:textId="77777777" w:rsidR="004034D3" w:rsidRPr="00CC01DE" w:rsidRDefault="004034D3" w:rsidP="00CD5896">
            <w:pPr>
              <w:pStyle w:val="Corpsdetexte"/>
              <w:rPr>
                <w:rFonts w:ascii="SimSun"/>
              </w:rPr>
            </w:pPr>
            <w:r w:rsidRPr="00CC01DE">
              <w:rPr>
                <w:rFonts w:ascii="SimSun"/>
              </w:rPr>
              <w:t>cst_duration</w:t>
            </w:r>
          </w:p>
        </w:tc>
        <w:tc>
          <w:tcPr>
            <w:tcW w:w="5811" w:type="dxa"/>
          </w:tcPr>
          <w:p w14:paraId="7131B11C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Constant value to replace the treatment duration that is originally provided in Rx_deliveries$duration</w:t>
            </w:r>
          </w:p>
        </w:tc>
        <w:tc>
          <w:tcPr>
            <w:tcW w:w="2946" w:type="dxa"/>
          </w:tcPr>
          <w:p w14:paraId="1A647DBA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</w:tr>
    </w:tbl>
    <w:p w14:paraId="23C8358F" w14:textId="2F5C3587" w:rsidR="004034D3" w:rsidRDefault="004034D3">
      <w:r>
        <w:br w:type="page"/>
      </w:r>
    </w:p>
    <w:p w14:paraId="45532FC7" w14:textId="77777777" w:rsidR="00043485" w:rsidRDefault="00043485">
      <w:pPr>
        <w:rPr>
          <w:sz w:val="20"/>
          <w:szCs w:val="20"/>
        </w:rPr>
      </w:pPr>
    </w:p>
    <w:p w14:paraId="150D67C4" w14:textId="77777777" w:rsidR="005A7BFE" w:rsidRDefault="005A7BFE">
      <w:pPr>
        <w:pStyle w:val="Corpsdetexte"/>
      </w:pPr>
    </w:p>
    <w:p w14:paraId="52BB85B7" w14:textId="77777777" w:rsidR="005A7BFE" w:rsidRDefault="005A7BFE">
      <w:pPr>
        <w:pStyle w:val="Corpsdetexte"/>
      </w:pPr>
    </w:p>
    <w:p w14:paraId="7F05A45A" w14:textId="77777777" w:rsidR="005A7BFE" w:rsidRDefault="005A7BFE">
      <w:pPr>
        <w:pStyle w:val="Corpsdetexte"/>
      </w:pPr>
    </w:p>
    <w:p w14:paraId="167F1FF6" w14:textId="77777777" w:rsidR="005A7BFE" w:rsidRDefault="005A7BFE">
      <w:pPr>
        <w:pStyle w:val="Corpsdetexte"/>
      </w:pPr>
    </w:p>
    <w:p w14:paraId="25F9DF3C" w14:textId="77777777" w:rsidR="005A7BFE" w:rsidRDefault="005A7BFE">
      <w:pPr>
        <w:pStyle w:val="Corpsdetexte"/>
      </w:pPr>
    </w:p>
    <w:p w14:paraId="7DF5C37B" w14:textId="77777777" w:rsidR="005A7BFE" w:rsidRDefault="005A7BFE">
      <w:pPr>
        <w:pStyle w:val="Corpsdetexte"/>
      </w:pPr>
    </w:p>
    <w:p w14:paraId="585938D9" w14:textId="77777777" w:rsidR="005A7BFE" w:rsidRDefault="005A7BFE">
      <w:pPr>
        <w:pStyle w:val="Corpsdetexte"/>
      </w:pPr>
    </w:p>
    <w:p w14:paraId="71E6BDB6" w14:textId="77777777" w:rsidR="005A7BFE" w:rsidRDefault="005A7BFE">
      <w:pPr>
        <w:pStyle w:val="Corpsdetexte"/>
      </w:pPr>
    </w:p>
    <w:p w14:paraId="3C08EA00" w14:textId="77777777" w:rsidR="005A7BFE" w:rsidRDefault="005A7BFE">
      <w:pPr>
        <w:pStyle w:val="Corpsdetexte"/>
      </w:pPr>
    </w:p>
    <w:p w14:paraId="3D05D7A5" w14:textId="77777777" w:rsidR="005A7BFE" w:rsidRDefault="004034D3">
      <w:pPr>
        <w:spacing w:before="234"/>
        <w:ind w:left="2971"/>
        <w:rPr>
          <w:b/>
          <w:sz w:val="41"/>
        </w:rPr>
      </w:pPr>
      <w:bookmarkStart w:id="3" w:name="_bookmark0"/>
      <w:bookmarkStart w:id="4" w:name="_bookmark1"/>
      <w:bookmarkEnd w:id="3"/>
      <w:bookmarkEnd w:id="4"/>
      <w:r>
        <w:rPr>
          <w:b/>
          <w:sz w:val="41"/>
        </w:rPr>
        <w:t>Package ‘health’</w:t>
      </w:r>
    </w:p>
    <w:p w14:paraId="242EA006" w14:textId="77777777" w:rsidR="005A7BFE" w:rsidRDefault="004034D3">
      <w:pPr>
        <w:spacing w:before="183"/>
        <w:ind w:left="3484"/>
        <w:rPr>
          <w:sz w:val="24"/>
        </w:rPr>
      </w:pPr>
      <w:r>
        <w:rPr>
          <w:sz w:val="24"/>
        </w:rPr>
        <w:t>September 22, 2020</w:t>
      </w:r>
    </w:p>
    <w:p w14:paraId="2BBDB9CF" w14:textId="77777777" w:rsidR="005A7BFE" w:rsidRDefault="004034D3">
      <w:pPr>
        <w:pStyle w:val="Corpsdetexte"/>
        <w:spacing w:before="110"/>
        <w:ind w:left="326"/>
      </w:pPr>
      <w:r>
        <w:rPr>
          <w:b/>
        </w:rPr>
        <w:t xml:space="preserve">Title </w:t>
      </w:r>
      <w:r>
        <w:t>Convenience Functions for Health Data</w:t>
      </w:r>
    </w:p>
    <w:p w14:paraId="288DF372" w14:textId="77777777" w:rsidR="005A7BFE" w:rsidRDefault="004034D3">
      <w:pPr>
        <w:spacing w:before="87"/>
        <w:ind w:left="326"/>
        <w:rPr>
          <w:sz w:val="20"/>
        </w:rPr>
      </w:pPr>
      <w:r>
        <w:rPr>
          <w:b/>
          <w:sz w:val="20"/>
        </w:rPr>
        <w:t xml:space="preserve">Version </w:t>
      </w:r>
      <w:r>
        <w:rPr>
          <w:sz w:val="20"/>
        </w:rPr>
        <w:t>0.1.0.9000</w:t>
      </w:r>
    </w:p>
    <w:p w14:paraId="68C12D8F" w14:textId="77777777" w:rsidR="005A7BFE" w:rsidRDefault="004034D3">
      <w:pPr>
        <w:pStyle w:val="Corpsdetexte"/>
        <w:spacing w:before="86" w:line="249" w:lineRule="auto"/>
        <w:ind w:left="825" w:right="3356" w:hanging="499"/>
      </w:pPr>
      <w:r>
        <w:rPr>
          <w:b/>
        </w:rPr>
        <w:t xml:space="preserve">Description </w:t>
      </w:r>
      <w:r>
        <w:t>This package provides functionality for a variety of health- promoting tasks and tools for visualizing results.</w:t>
      </w:r>
    </w:p>
    <w:p w14:paraId="55FDBC49" w14:textId="77777777" w:rsidR="005A7BFE" w:rsidRDefault="004034D3">
      <w:pPr>
        <w:spacing w:before="78"/>
        <w:ind w:left="326"/>
        <w:rPr>
          <w:sz w:val="20"/>
        </w:rPr>
      </w:pPr>
      <w:r>
        <w:rPr>
          <w:b/>
          <w:sz w:val="20"/>
        </w:rPr>
        <w:t xml:space="preserve">License </w:t>
      </w:r>
      <w:r>
        <w:rPr>
          <w:sz w:val="20"/>
        </w:rPr>
        <w:t>MIT + file LICENSE</w:t>
      </w:r>
    </w:p>
    <w:p w14:paraId="022D2799" w14:textId="77777777" w:rsidR="005A7BFE" w:rsidRDefault="004034D3">
      <w:pPr>
        <w:spacing w:before="86"/>
        <w:ind w:left="326"/>
        <w:rPr>
          <w:sz w:val="20"/>
        </w:rPr>
      </w:pPr>
      <w:r>
        <w:rPr>
          <w:b/>
          <w:sz w:val="20"/>
        </w:rPr>
        <w:t xml:space="preserve">Encoding </w:t>
      </w:r>
      <w:r>
        <w:rPr>
          <w:sz w:val="20"/>
        </w:rPr>
        <w:t>UTF-8</w:t>
      </w:r>
    </w:p>
    <w:p w14:paraId="1954BB5A" w14:textId="77777777" w:rsidR="005A7BFE" w:rsidRDefault="004034D3">
      <w:pPr>
        <w:spacing w:before="87"/>
        <w:ind w:left="326"/>
        <w:rPr>
          <w:sz w:val="20"/>
        </w:rPr>
      </w:pPr>
      <w:r>
        <w:rPr>
          <w:b/>
          <w:sz w:val="20"/>
        </w:rPr>
        <w:t xml:space="preserve">LazyData </w:t>
      </w:r>
      <w:r>
        <w:rPr>
          <w:sz w:val="20"/>
        </w:rPr>
        <w:t>true</w:t>
      </w:r>
    </w:p>
    <w:p w14:paraId="62A429F6" w14:textId="77777777" w:rsidR="005A7BFE" w:rsidRDefault="004034D3">
      <w:pPr>
        <w:spacing w:before="86"/>
        <w:ind w:left="326"/>
        <w:rPr>
          <w:sz w:val="20"/>
        </w:rPr>
      </w:pPr>
      <w:r>
        <w:rPr>
          <w:b/>
          <w:sz w:val="20"/>
        </w:rPr>
        <w:t xml:space="preserve">Roxygen </w:t>
      </w:r>
      <w:r>
        <w:rPr>
          <w:sz w:val="20"/>
        </w:rPr>
        <w:t>list(markdown = TRUE)</w:t>
      </w:r>
    </w:p>
    <w:p w14:paraId="4EEAB109" w14:textId="77777777" w:rsidR="005A7BFE" w:rsidRDefault="004034D3">
      <w:pPr>
        <w:spacing w:before="87"/>
        <w:ind w:left="326"/>
        <w:rPr>
          <w:sz w:val="20"/>
        </w:rPr>
      </w:pPr>
      <w:r>
        <w:rPr>
          <w:b/>
          <w:sz w:val="20"/>
        </w:rPr>
        <w:t xml:space="preserve">RoxygenNote </w:t>
      </w:r>
      <w:r>
        <w:rPr>
          <w:sz w:val="20"/>
        </w:rPr>
        <w:t>7.1.1</w:t>
      </w:r>
    </w:p>
    <w:p w14:paraId="1C968AFA" w14:textId="77777777" w:rsidR="005A7BFE" w:rsidRDefault="004034D3">
      <w:pPr>
        <w:pStyle w:val="Corpsdetexte"/>
        <w:spacing w:before="86" w:line="249" w:lineRule="auto"/>
        <w:ind w:left="825" w:right="7094" w:hanging="499"/>
      </w:pPr>
      <w:r>
        <w:rPr>
          <w:b/>
        </w:rPr>
        <w:t xml:space="preserve">Imports </w:t>
      </w:r>
      <w:r>
        <w:t>data.table (&gt;= 1.13.0), lubridate (&gt;= 1.7.9)</w:t>
      </w:r>
    </w:p>
    <w:p w14:paraId="565E5117" w14:textId="77777777" w:rsidR="005A7BFE" w:rsidRDefault="004034D3">
      <w:pPr>
        <w:spacing w:before="77" w:line="249" w:lineRule="auto"/>
        <w:ind w:left="825" w:right="7094" w:hanging="499"/>
        <w:rPr>
          <w:sz w:val="20"/>
        </w:rPr>
      </w:pPr>
      <w:r>
        <w:rPr>
          <w:b/>
          <w:sz w:val="20"/>
        </w:rPr>
        <w:t xml:space="preserve">Suggests </w:t>
      </w:r>
      <w:r>
        <w:rPr>
          <w:sz w:val="20"/>
        </w:rPr>
        <w:t>microbenchmark, testthat</w:t>
      </w:r>
    </w:p>
    <w:p w14:paraId="7B59C900" w14:textId="77777777" w:rsidR="005A7BFE" w:rsidRDefault="004034D3">
      <w:pPr>
        <w:spacing w:before="78"/>
        <w:ind w:left="326"/>
        <w:rPr>
          <w:sz w:val="20"/>
        </w:rPr>
      </w:pPr>
      <w:r>
        <w:rPr>
          <w:b/>
          <w:sz w:val="20"/>
        </w:rPr>
        <w:t xml:space="preserve">Depends </w:t>
      </w:r>
      <w:r>
        <w:rPr>
          <w:sz w:val="20"/>
        </w:rPr>
        <w:t>R (&gt;= 2.10)</w:t>
      </w:r>
    </w:p>
    <w:p w14:paraId="3E81098C" w14:textId="77777777" w:rsidR="005A7BFE" w:rsidRDefault="005A7BFE">
      <w:pPr>
        <w:pStyle w:val="Corpsdetexte"/>
        <w:spacing w:before="8"/>
        <w:rPr>
          <w:sz w:val="31"/>
        </w:rPr>
      </w:pPr>
    </w:p>
    <w:p w14:paraId="77582622" w14:textId="77777777" w:rsidR="005A7BFE" w:rsidRDefault="004034D3">
      <w:pPr>
        <w:ind w:left="326"/>
        <w:rPr>
          <w:b/>
          <w:sz w:val="28"/>
        </w:rPr>
      </w:pPr>
      <w:r>
        <w:rPr>
          <w:rFonts w:ascii="Arial"/>
          <w:sz w:val="28"/>
        </w:rPr>
        <w:t xml:space="preserve">R </w:t>
      </w:r>
      <w:r>
        <w:rPr>
          <w:b/>
          <w:sz w:val="28"/>
        </w:rPr>
        <w:t>topics documented:</w:t>
      </w:r>
    </w:p>
    <w:sdt>
      <w:sdtPr>
        <w:rPr>
          <w:b/>
          <w:bCs/>
        </w:rPr>
        <w:id w:val="-192305381"/>
        <w:docPartObj>
          <w:docPartGallery w:val="Table of Contents"/>
          <w:docPartUnique/>
        </w:docPartObj>
      </w:sdtPr>
      <w:sdtEndPr/>
      <w:sdtContent>
        <w:p w14:paraId="422F8B44" w14:textId="2419658C" w:rsidR="005A7BFE" w:rsidRDefault="005A7BFE" w:rsidP="00FE7AAC">
          <w:pPr>
            <w:pStyle w:val="TM2"/>
            <w:tabs>
              <w:tab w:val="right" w:leader="dot" w:pos="8561"/>
            </w:tabs>
            <w:spacing w:before="198"/>
          </w:pPr>
        </w:p>
        <w:p w14:paraId="34FE95C2" w14:textId="77777777" w:rsidR="005A7BFE" w:rsidRDefault="004034D3">
          <w:pPr>
            <w:pStyle w:val="TM2"/>
            <w:tabs>
              <w:tab w:val="right" w:leader="dot" w:pos="8561"/>
            </w:tabs>
          </w:pPr>
          <w:r>
            <w:t>combine_time_periods</w:t>
          </w:r>
          <w:r>
            <w:tab/>
          </w:r>
          <w:hyperlink w:anchor="_bookmark3" w:history="1">
            <w:r>
              <w:rPr>
                <w:color w:val="0000CC"/>
              </w:rPr>
              <w:t>3</w:t>
            </w:r>
          </w:hyperlink>
        </w:p>
        <w:p w14:paraId="25C3F617" w14:textId="7D5966C0" w:rsidR="005A7BFE" w:rsidRDefault="004034D3">
          <w:pPr>
            <w:pStyle w:val="TM2"/>
            <w:tabs>
              <w:tab w:val="right" w:leader="dot" w:pos="8561"/>
            </w:tabs>
          </w:pPr>
          <w:r>
            <w:t>cst_tx_dur</w:t>
          </w:r>
          <w:r>
            <w:tab/>
          </w:r>
          <w:hyperlink w:anchor="_bookmark4" w:history="1">
            <w:r>
              <w:rPr>
                <w:color w:val="0000CC"/>
              </w:rPr>
              <w:t>4</w:t>
            </w:r>
          </w:hyperlink>
        </w:p>
        <w:p w14:paraId="69C49630" w14:textId="69C7CB1C" w:rsidR="005A7BFE" w:rsidRDefault="004034D3">
          <w:pPr>
            <w:pStyle w:val="TM2"/>
            <w:tabs>
              <w:tab w:val="right" w:leader="dot" w:pos="8561"/>
            </w:tabs>
          </w:pPr>
          <w:r>
            <w:t>data_process</w:t>
          </w:r>
          <w:r>
            <w:tab/>
          </w:r>
          <w:hyperlink w:anchor="_bookmark5" w:history="1">
            <w:r>
              <w:rPr>
                <w:color w:val="0000CC"/>
              </w:rPr>
              <w:t>5</w:t>
            </w:r>
          </w:hyperlink>
        </w:p>
        <w:p w14:paraId="35C2945E" w14:textId="30C7D8A6" w:rsidR="005A7BFE" w:rsidRDefault="004034D3">
          <w:pPr>
            <w:pStyle w:val="TM2"/>
            <w:tabs>
              <w:tab w:val="right" w:leader="dot" w:pos="8561"/>
            </w:tabs>
          </w:pPr>
          <w:r>
            <w:t>drug_bkdn</w:t>
          </w:r>
          <w:r>
            <w:tab/>
          </w:r>
          <w:hyperlink w:anchor="_bookmark6" w:history="1">
            <w:r>
              <w:rPr>
                <w:color w:val="0000CC"/>
              </w:rPr>
              <w:t>7</w:t>
            </w:r>
          </w:hyperlink>
        </w:p>
        <w:p w14:paraId="04C2A754" w14:textId="77777777" w:rsidR="005A7BFE" w:rsidRDefault="004034D3">
          <w:pPr>
            <w:pStyle w:val="TM1"/>
            <w:tabs>
              <w:tab w:val="right" w:pos="8561"/>
            </w:tabs>
          </w:pPr>
          <w:r>
            <w:t>Index</w:t>
          </w:r>
          <w:r>
            <w:tab/>
          </w:r>
          <w:hyperlink w:anchor="_bookmark7" w:history="1">
            <w:r>
              <w:rPr>
                <w:color w:val="0000CC"/>
              </w:rPr>
              <w:t>8</w:t>
            </w:r>
          </w:hyperlink>
        </w:p>
      </w:sdtContent>
    </w:sdt>
    <w:p w14:paraId="3A99F870" w14:textId="5F708B59" w:rsidR="005A7BFE" w:rsidRDefault="002B555E">
      <w:pPr>
        <w:tabs>
          <w:tab w:val="left" w:pos="2792"/>
        </w:tabs>
        <w:spacing w:before="478"/>
        <w:ind w:left="532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6A3C98C" wp14:editId="309BAE0A">
                <wp:simplePos x="0" y="0"/>
                <wp:positionH relativeFrom="page">
                  <wp:posOffset>1274445</wp:posOffset>
                </wp:positionH>
                <wp:positionV relativeFrom="paragraph">
                  <wp:posOffset>215900</wp:posOffset>
                </wp:positionV>
                <wp:extent cx="5229225" cy="0"/>
                <wp:effectExtent l="0" t="0" r="0" b="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9B06E" id="Line 14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0.35pt,17pt" to="512.1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" strokeweight=".14042mm">
                <w10:wrap anchorx="page"/>
              </v:line>
            </w:pict>
          </mc:Fallback>
        </mc:AlternateContent>
      </w:r>
      <w:bookmarkStart w:id="5" w:name="age"/>
      <w:bookmarkEnd w:id="5"/>
      <w:r w:rsidR="004034D3">
        <w:rPr>
          <w:rFonts w:ascii="SimSun"/>
          <w:sz w:val="20"/>
        </w:rPr>
        <w:t>age</w:t>
      </w:r>
      <w:r w:rsidR="004034D3">
        <w:rPr>
          <w:rFonts w:ascii="SimSun"/>
          <w:sz w:val="20"/>
        </w:rPr>
        <w:tab/>
      </w:r>
      <w:r w:rsidR="004034D3">
        <w:rPr>
          <w:i/>
          <w:sz w:val="20"/>
        </w:rPr>
        <w:t>Calculate</w:t>
      </w:r>
      <w:r w:rsidR="004034D3">
        <w:rPr>
          <w:i/>
          <w:spacing w:val="-2"/>
          <w:sz w:val="20"/>
        </w:rPr>
        <w:t xml:space="preserve"> </w:t>
      </w:r>
      <w:r w:rsidR="004034D3">
        <w:rPr>
          <w:i/>
          <w:sz w:val="20"/>
        </w:rPr>
        <w:t>ages</w:t>
      </w:r>
    </w:p>
    <w:p w14:paraId="3FDCBFFF" w14:textId="7AC6BC65" w:rsidR="005A7BFE" w:rsidRDefault="002B555E">
      <w:pPr>
        <w:pStyle w:val="Corpsdetexte"/>
        <w:spacing w:before="6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77D6B4" wp14:editId="22CBAD5E">
                <wp:simplePos x="0" y="0"/>
                <wp:positionH relativeFrom="page">
                  <wp:posOffset>1274445</wp:posOffset>
                </wp:positionH>
                <wp:positionV relativeFrom="paragraph">
                  <wp:posOffset>119380</wp:posOffset>
                </wp:positionV>
                <wp:extent cx="5229225" cy="1270"/>
                <wp:effectExtent l="0" t="0" r="0" b="0"/>
                <wp:wrapTopAndBottom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9225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8235"/>
                            <a:gd name="T2" fmla="+- 0 10242 2007"/>
                            <a:gd name="T3" fmla="*/ T2 w 82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35">
                              <a:moveTo>
                                <a:pt x="0" y="0"/>
                              </a:moveTo>
                              <a:lnTo>
                                <a:pt x="823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FFC15" id="Freeform 13" o:spid="_x0000_s1026" style="position:absolute;margin-left:100.35pt;margin-top:9.4pt;width:411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" path="m,l8235,e" filled="f" strokeweight=".14042mm">
                <v:path arrowok="t" o:connecttype="custom" o:connectlocs="0,0;5229225,0" o:connectangles="0,0"/>
                <w10:wrap type="topAndBottom" anchorx="page"/>
              </v:shape>
            </w:pict>
          </mc:Fallback>
        </mc:AlternateContent>
      </w:r>
    </w:p>
    <w:p w14:paraId="12BE7547" w14:textId="77777777" w:rsidR="005A7BFE" w:rsidRDefault="005A7BFE">
      <w:pPr>
        <w:pStyle w:val="Corpsdetexte"/>
        <w:spacing w:before="4"/>
        <w:rPr>
          <w:i/>
          <w:sz w:val="31"/>
        </w:rPr>
      </w:pPr>
    </w:p>
    <w:p w14:paraId="2FA5DDE4" w14:textId="77777777" w:rsidR="005A7BFE" w:rsidRDefault="004034D3">
      <w:pPr>
        <w:pStyle w:val="Titre2"/>
      </w:pPr>
      <w:r>
        <w:t>Description</w:t>
      </w:r>
    </w:p>
    <w:p w14:paraId="093E370B" w14:textId="656D15A5" w:rsidR="005A7BFE" w:rsidRDefault="004034D3">
      <w:pPr>
        <w:pStyle w:val="Corpsdetexte"/>
        <w:spacing w:before="131"/>
        <w:ind w:left="686"/>
      </w:pPr>
      <w:r>
        <w:t xml:space="preserve">Provides the age on </w:t>
      </w:r>
      <w:r w:rsidR="00E24DFB">
        <w:rPr>
          <w:rFonts w:ascii="SimSun"/>
        </w:rPr>
        <w:t>on</w:t>
      </w:r>
      <w:r>
        <w:rPr>
          <w:rFonts w:ascii="SimSun"/>
        </w:rPr>
        <w:t>_date</w:t>
      </w:r>
      <w:r>
        <w:rPr>
          <w:rFonts w:ascii="SimSun"/>
          <w:spacing w:val="-62"/>
        </w:rPr>
        <w:t xml:space="preserve"> </w:t>
      </w:r>
      <w:r>
        <w:t>for each date of birth (</w:t>
      </w:r>
      <w:r>
        <w:rPr>
          <w:rFonts w:ascii="SimSun"/>
        </w:rPr>
        <w:t>dob</w:t>
      </w:r>
      <w:r>
        <w:t>).</w:t>
      </w:r>
    </w:p>
    <w:p w14:paraId="32D251DA" w14:textId="77777777" w:rsidR="005A7BFE" w:rsidRDefault="005A7BFE">
      <w:pPr>
        <w:pStyle w:val="Corpsdetexte"/>
        <w:spacing w:before="9"/>
        <w:rPr>
          <w:sz w:val="24"/>
        </w:rPr>
      </w:pPr>
    </w:p>
    <w:p w14:paraId="499ADC28" w14:textId="77777777" w:rsidR="005A7BFE" w:rsidRDefault="004034D3">
      <w:pPr>
        <w:pStyle w:val="Titre2"/>
      </w:pPr>
      <w:r>
        <w:t>Usage</w:t>
      </w:r>
    </w:p>
    <w:p w14:paraId="54FCBAB4" w14:textId="24E437DB" w:rsidR="005A7BFE" w:rsidRDefault="004034D3">
      <w:pPr>
        <w:pStyle w:val="Corpsdetexte"/>
        <w:spacing w:before="130"/>
        <w:ind w:left="686"/>
        <w:rPr>
          <w:rFonts w:ascii="SimSun"/>
        </w:rPr>
      </w:pPr>
      <w:r>
        <w:rPr>
          <w:rFonts w:ascii="SimSun"/>
        </w:rPr>
        <w:t xml:space="preserve">age(dob, </w:t>
      </w:r>
      <w:r w:rsidR="00E24DFB">
        <w:rPr>
          <w:rFonts w:ascii="SimSun"/>
        </w:rPr>
        <w:t>on</w:t>
      </w:r>
      <w:r>
        <w:rPr>
          <w:rFonts w:ascii="SimSun"/>
        </w:rPr>
        <w:t>_date = lubridate::today())</w:t>
      </w:r>
    </w:p>
    <w:p w14:paraId="7E9372DD" w14:textId="77777777" w:rsidR="005A7BFE" w:rsidRDefault="005A7BFE">
      <w:pPr>
        <w:pStyle w:val="Corpsdetexte"/>
        <w:spacing w:before="5"/>
        <w:rPr>
          <w:rFonts w:ascii="SimSun"/>
        </w:rPr>
      </w:pPr>
    </w:p>
    <w:p w14:paraId="79AA8291" w14:textId="77777777" w:rsidR="005A7BFE" w:rsidRDefault="004034D3">
      <w:pPr>
        <w:pStyle w:val="Corpsdetexte"/>
        <w:ind w:right="1154"/>
        <w:jc w:val="center"/>
      </w:pPr>
      <w:r>
        <w:rPr>
          <w:w w:val="99"/>
        </w:rPr>
        <w:t>1</w:t>
      </w:r>
    </w:p>
    <w:p w14:paraId="1D5FDF4D" w14:textId="77777777" w:rsidR="005A7BFE" w:rsidRDefault="005A7BFE">
      <w:pPr>
        <w:jc w:val="center"/>
        <w:sectPr w:rsidR="005A7BFE">
          <w:type w:val="continuous"/>
          <w:pgSz w:w="11910" w:h="16840"/>
          <w:pgMar w:top="1580" w:right="180" w:bottom="280" w:left="1680" w:header="720" w:footer="720" w:gutter="0"/>
          <w:cols w:space="720"/>
        </w:sectPr>
      </w:pPr>
    </w:p>
    <w:p w14:paraId="020652BC" w14:textId="77777777" w:rsidR="005A7BFE" w:rsidRDefault="004034D3">
      <w:pPr>
        <w:tabs>
          <w:tab w:val="left" w:pos="7842"/>
        </w:tabs>
        <w:spacing w:before="82"/>
        <w:ind w:left="326"/>
        <w:rPr>
          <w:rFonts w:ascii="Book Antiqua"/>
          <w:i/>
          <w:sz w:val="20"/>
        </w:rPr>
      </w:pPr>
      <w:bookmarkStart w:id="6" w:name="_bookmark2"/>
      <w:bookmarkEnd w:id="6"/>
      <w:r>
        <w:rPr>
          <w:sz w:val="20"/>
        </w:rPr>
        <w:lastRenderedPageBreak/>
        <w:t>2</w:t>
      </w:r>
      <w:r>
        <w:rPr>
          <w:sz w:val="20"/>
        </w:rPr>
        <w:tab/>
      </w:r>
      <w:r>
        <w:rPr>
          <w:rFonts w:ascii="Book Antiqua"/>
          <w:i/>
          <w:sz w:val="20"/>
        </w:rPr>
        <w:t>age_grps</w:t>
      </w:r>
    </w:p>
    <w:p w14:paraId="47A0ADE5" w14:textId="77777777" w:rsidR="005A7BFE" w:rsidRDefault="005A7BFE">
      <w:pPr>
        <w:pStyle w:val="Corpsdetexte"/>
        <w:spacing w:before="3"/>
        <w:rPr>
          <w:rFonts w:ascii="Book Antiqua"/>
          <w:i/>
          <w:sz w:val="26"/>
        </w:rPr>
      </w:pPr>
    </w:p>
    <w:p w14:paraId="7A3BFB7D" w14:textId="77777777" w:rsidR="005A7BFE" w:rsidRDefault="004034D3">
      <w:pPr>
        <w:pStyle w:val="Titre2"/>
      </w:pPr>
      <w:r>
        <w:t>Arguments</w:t>
      </w:r>
    </w:p>
    <w:p w14:paraId="6A2BDE52" w14:textId="77777777" w:rsidR="005A7BFE" w:rsidRDefault="004034D3">
      <w:pPr>
        <w:pStyle w:val="Corpsdetexte"/>
        <w:tabs>
          <w:tab w:val="left" w:pos="2226"/>
        </w:tabs>
        <w:spacing w:before="151"/>
        <w:ind w:left="686"/>
      </w:pPr>
      <w:r>
        <w:rPr>
          <w:rFonts w:ascii="SimSun"/>
        </w:rPr>
        <w:t>dob</w:t>
      </w:r>
      <w:r>
        <w:rPr>
          <w:rFonts w:ascii="SimSun"/>
        </w:rPr>
        <w:tab/>
      </w:r>
      <w:r>
        <w:rPr>
          <w:spacing w:val="-4"/>
        </w:rPr>
        <w:t xml:space="preserve">Vector </w:t>
      </w:r>
      <w:r>
        <w:t>of date(s) of</w:t>
      </w:r>
      <w:r>
        <w:rPr>
          <w:spacing w:val="-1"/>
        </w:rPr>
        <w:t xml:space="preserve"> </w:t>
      </w:r>
      <w:r>
        <w:t>birth.</w:t>
      </w:r>
    </w:p>
    <w:p w14:paraId="2FFCEFFE" w14:textId="3A789B6C" w:rsidR="005A7BFE" w:rsidRDefault="00E24DFB">
      <w:pPr>
        <w:pStyle w:val="Corpsdetexte"/>
        <w:tabs>
          <w:tab w:val="left" w:pos="2226"/>
        </w:tabs>
        <w:spacing w:before="84"/>
        <w:ind w:left="686"/>
      </w:pPr>
      <w:r>
        <w:rPr>
          <w:rFonts w:ascii="SimSun"/>
        </w:rPr>
        <w:t>on</w:t>
      </w:r>
      <w:r w:rsidR="004034D3">
        <w:rPr>
          <w:rFonts w:ascii="SimSun"/>
        </w:rPr>
        <w:t>_date</w:t>
      </w:r>
      <w:r w:rsidR="004034D3">
        <w:rPr>
          <w:rFonts w:ascii="SimSun"/>
        </w:rPr>
        <w:tab/>
      </w:r>
      <w:r w:rsidR="004034D3">
        <w:rPr>
          <w:spacing w:val="-4"/>
        </w:rPr>
        <w:t xml:space="preserve">Vector </w:t>
      </w:r>
      <w:r w:rsidR="004034D3">
        <w:t>of date(s) on which the age is</w:t>
      </w:r>
      <w:r w:rsidR="004034D3">
        <w:rPr>
          <w:spacing w:val="-5"/>
        </w:rPr>
        <w:t xml:space="preserve"> </w:t>
      </w:r>
      <w:r w:rsidR="004034D3">
        <w:t>calculated</w:t>
      </w:r>
    </w:p>
    <w:p w14:paraId="158FB4F3" w14:textId="77777777" w:rsidR="005A7BFE" w:rsidRDefault="005A7BFE">
      <w:pPr>
        <w:pStyle w:val="Corpsdetexte"/>
        <w:spacing w:before="2"/>
        <w:rPr>
          <w:sz w:val="30"/>
        </w:rPr>
      </w:pPr>
    </w:p>
    <w:p w14:paraId="451D814E" w14:textId="77777777" w:rsidR="005A7BFE" w:rsidRDefault="004034D3">
      <w:pPr>
        <w:pStyle w:val="Titre2"/>
      </w:pPr>
      <w:r>
        <w:t>Details</w:t>
      </w:r>
    </w:p>
    <w:p w14:paraId="17F65B90" w14:textId="3FEF5BD2" w:rsidR="005A7BFE" w:rsidRDefault="004034D3">
      <w:pPr>
        <w:pStyle w:val="Corpsdetexte"/>
        <w:spacing w:before="151" w:line="247" w:lineRule="exact"/>
        <w:ind w:left="686"/>
      </w:pPr>
      <w:r>
        <w:rPr>
          <w:rFonts w:ascii="SimSun"/>
        </w:rPr>
        <w:t xml:space="preserve">dob </w:t>
      </w:r>
      <w:r>
        <w:t xml:space="preserve">and </w:t>
      </w:r>
      <w:r w:rsidR="00E24DFB">
        <w:rPr>
          <w:rFonts w:ascii="SimSun"/>
        </w:rPr>
        <w:t>on</w:t>
      </w:r>
      <w:r>
        <w:rPr>
          <w:rFonts w:ascii="SimSun"/>
        </w:rPr>
        <w:t xml:space="preserve">_date </w:t>
      </w:r>
      <w:r>
        <w:t xml:space="preserve">can be 1) </w:t>
      </w:r>
      <w:r>
        <w:rPr>
          <w:rFonts w:ascii="SimSun"/>
        </w:rPr>
        <w:t>as.Date("yyyy-mm-dd")</w:t>
      </w:r>
      <w:r>
        <w:t xml:space="preserve">, 2) </w:t>
      </w:r>
      <w:r>
        <w:rPr>
          <w:rFonts w:ascii="SimSun"/>
        </w:rPr>
        <w:t xml:space="preserve">as.character("yyyy-mm-dd") </w:t>
      </w:r>
      <w:r>
        <w:t>or 3)</w:t>
      </w:r>
    </w:p>
    <w:p w14:paraId="61236F10" w14:textId="77777777" w:rsidR="005A7BFE" w:rsidRDefault="004034D3">
      <w:pPr>
        <w:pStyle w:val="Corpsdetexte"/>
        <w:spacing w:line="240" w:lineRule="exact"/>
        <w:ind w:left="686"/>
      </w:pPr>
      <w:r>
        <w:rPr>
          <w:rFonts w:ascii="SimSun"/>
        </w:rPr>
        <w:t>as.integer()</w:t>
      </w:r>
      <w:r>
        <w:rPr>
          <w:rFonts w:ascii="SimSun"/>
          <w:spacing w:val="-59"/>
        </w:rPr>
        <w:t xml:space="preserve"> </w:t>
      </w:r>
      <w:r>
        <w:t xml:space="preserve">where 0 is January </w:t>
      </w:r>
      <w:r>
        <w:rPr>
          <w:spacing w:val="2"/>
        </w:rPr>
        <w:t>1</w:t>
      </w:r>
      <w:r>
        <w:rPr>
          <w:rFonts w:ascii="Verdana"/>
          <w:i/>
          <w:spacing w:val="2"/>
          <w:vertAlign w:val="superscript"/>
        </w:rPr>
        <w:t>st</w:t>
      </w:r>
      <w:r>
        <w:rPr>
          <w:spacing w:val="2"/>
        </w:rPr>
        <w:t xml:space="preserve">, </w:t>
      </w:r>
      <w:r>
        <w:t>1970.</w:t>
      </w:r>
    </w:p>
    <w:p w14:paraId="2768AB28" w14:textId="5CA25C1B" w:rsidR="005A7BFE" w:rsidRDefault="00E24DFB">
      <w:pPr>
        <w:pStyle w:val="Corpsdetexte"/>
        <w:spacing w:line="248" w:lineRule="exact"/>
        <w:ind w:left="686"/>
      </w:pPr>
      <w:r>
        <w:rPr>
          <w:rFonts w:ascii="SimSun"/>
        </w:rPr>
        <w:t>on</w:t>
      </w:r>
      <w:r w:rsidR="004034D3">
        <w:rPr>
          <w:rFonts w:ascii="SimSun"/>
        </w:rPr>
        <w:t>_date</w:t>
      </w:r>
      <w:r w:rsidR="004034D3">
        <w:rPr>
          <w:rFonts w:ascii="SimSun"/>
          <w:spacing w:val="-64"/>
        </w:rPr>
        <w:t xml:space="preserve"> </w:t>
      </w:r>
      <w:r w:rsidR="004034D3">
        <w:t xml:space="preserve">can be a vector of length 1 or same length as </w:t>
      </w:r>
      <w:r w:rsidR="004034D3">
        <w:rPr>
          <w:rFonts w:ascii="SimSun"/>
        </w:rPr>
        <w:t>dob</w:t>
      </w:r>
      <w:r w:rsidR="004034D3">
        <w:t>.</w:t>
      </w:r>
      <w:r>
        <w:t xml:space="preserve"> If only one value is provide for </w:t>
      </w:r>
      <w:r>
        <w:rPr>
          <w:rFonts w:ascii="SimSun"/>
        </w:rPr>
        <w:t>on_date</w:t>
      </w:r>
      <w:r>
        <w:t>, all ages are calculated on the same date.</w:t>
      </w:r>
    </w:p>
    <w:p w14:paraId="757AD80C" w14:textId="77777777" w:rsidR="005A7BFE" w:rsidRDefault="005A7BFE">
      <w:pPr>
        <w:pStyle w:val="Corpsdetexte"/>
        <w:spacing w:before="2"/>
        <w:rPr>
          <w:sz w:val="30"/>
        </w:rPr>
      </w:pPr>
    </w:p>
    <w:p w14:paraId="04BF3F3F" w14:textId="77777777" w:rsidR="005A7BFE" w:rsidRDefault="004034D3">
      <w:pPr>
        <w:pStyle w:val="Titre2"/>
      </w:pPr>
      <w:r>
        <w:t>Value</w:t>
      </w:r>
    </w:p>
    <w:p w14:paraId="37EA032B" w14:textId="5BB46953" w:rsidR="005A7BFE" w:rsidRDefault="004034D3">
      <w:pPr>
        <w:pStyle w:val="Corpsdetexte"/>
        <w:spacing w:before="151"/>
        <w:ind w:left="686"/>
      </w:pPr>
      <w:r>
        <w:rPr>
          <w:spacing w:val="-4"/>
        </w:rPr>
        <w:t xml:space="preserve">Vector </w:t>
      </w:r>
      <w:r>
        <w:t xml:space="preserve">of same length as </w:t>
      </w:r>
      <w:r>
        <w:rPr>
          <w:rFonts w:ascii="SimSun"/>
        </w:rPr>
        <w:t>dob</w:t>
      </w:r>
      <w:r>
        <w:rPr>
          <w:rFonts w:ascii="SimSun"/>
          <w:spacing w:val="-54"/>
        </w:rPr>
        <w:t xml:space="preserve"> </w:t>
      </w:r>
      <w:r>
        <w:t xml:space="preserve">and </w:t>
      </w:r>
      <w:r w:rsidR="00E24DFB">
        <w:rPr>
          <w:rFonts w:ascii="SimSun"/>
        </w:rPr>
        <w:t>on</w:t>
      </w:r>
      <w:r>
        <w:rPr>
          <w:rFonts w:ascii="SimSun"/>
        </w:rPr>
        <w:t>_date</w:t>
      </w:r>
      <w:r>
        <w:t>.</w:t>
      </w:r>
    </w:p>
    <w:p w14:paraId="278853B3" w14:textId="77777777" w:rsidR="005A7BFE" w:rsidRDefault="005A7BFE">
      <w:pPr>
        <w:pStyle w:val="Corpsdetexte"/>
        <w:spacing w:before="2"/>
        <w:rPr>
          <w:sz w:val="30"/>
        </w:rPr>
      </w:pPr>
    </w:p>
    <w:p w14:paraId="33FFD404" w14:textId="77777777" w:rsidR="005A7BFE" w:rsidRDefault="004034D3">
      <w:pPr>
        <w:pStyle w:val="Titre2"/>
      </w:pPr>
      <w:r>
        <w:t>Examples</w:t>
      </w:r>
    </w:p>
    <w:p w14:paraId="78757D0F" w14:textId="77777777" w:rsidR="005A7BFE" w:rsidRDefault="004034D3">
      <w:pPr>
        <w:spacing w:before="151" w:line="225" w:lineRule="exact"/>
        <w:ind w:left="304" w:right="5387"/>
        <w:jc w:val="center"/>
        <w:rPr>
          <w:rFonts w:ascii="SimSun"/>
          <w:sz w:val="18"/>
        </w:rPr>
      </w:pPr>
      <w:r>
        <w:rPr>
          <w:rFonts w:ascii="SimSun"/>
          <w:sz w:val="18"/>
        </w:rPr>
        <w:t>age(dob = c("1990-06-01", "1965-11-14"),</w:t>
      </w:r>
    </w:p>
    <w:p w14:paraId="4E4B9FF6" w14:textId="3339761C" w:rsidR="005A7BFE" w:rsidRDefault="00E24DFB">
      <w:pPr>
        <w:spacing w:line="219" w:lineRule="exact"/>
        <w:ind w:left="660" w:right="5025"/>
        <w:jc w:val="center"/>
        <w:rPr>
          <w:rFonts w:ascii="SimSun"/>
          <w:sz w:val="18"/>
        </w:rPr>
      </w:pPr>
      <w:r>
        <w:rPr>
          <w:rFonts w:ascii="SimSun"/>
          <w:sz w:val="18"/>
        </w:rPr>
        <w:t>oon</w:t>
      </w:r>
      <w:r w:rsidR="004034D3">
        <w:rPr>
          <w:rFonts w:ascii="SimSun"/>
          <w:sz w:val="18"/>
        </w:rPr>
        <w:t>_date = c("2010-06-01", "1985-11-14"))</w:t>
      </w:r>
    </w:p>
    <w:p w14:paraId="46446F6B" w14:textId="77777777" w:rsidR="005A7BFE" w:rsidRDefault="004034D3">
      <w:pPr>
        <w:spacing w:line="219" w:lineRule="exact"/>
        <w:ind w:left="660" w:right="4936"/>
        <w:jc w:val="center"/>
        <w:rPr>
          <w:rFonts w:ascii="SimSun"/>
          <w:sz w:val="18"/>
        </w:rPr>
      </w:pPr>
      <w:r>
        <w:rPr>
          <w:rFonts w:ascii="SimSun"/>
          <w:sz w:val="18"/>
        </w:rPr>
        <w:t>age(dob = as.Date(c("1990-06-01", "1965-11-14")),</w:t>
      </w:r>
    </w:p>
    <w:p w14:paraId="4A73278C" w14:textId="3E74EBA9" w:rsidR="005A7BFE" w:rsidRDefault="00E24DFB">
      <w:pPr>
        <w:spacing w:line="219" w:lineRule="exact"/>
        <w:ind w:left="304" w:right="5387"/>
        <w:jc w:val="center"/>
        <w:rPr>
          <w:rFonts w:ascii="SimSun"/>
          <w:sz w:val="18"/>
        </w:rPr>
      </w:pPr>
      <w:r>
        <w:rPr>
          <w:rFonts w:ascii="SimSun"/>
          <w:sz w:val="18"/>
        </w:rPr>
        <w:t>on</w:t>
      </w:r>
      <w:r w:rsidR="004034D3">
        <w:rPr>
          <w:rFonts w:ascii="SimSun"/>
          <w:sz w:val="18"/>
        </w:rPr>
        <w:t>_date = as.Date("2010-01-01"))</w:t>
      </w:r>
    </w:p>
    <w:p w14:paraId="3EC1113B" w14:textId="77777777" w:rsidR="005A7BFE" w:rsidRDefault="004034D3">
      <w:pPr>
        <w:spacing w:line="219" w:lineRule="exact"/>
        <w:ind w:left="660" w:right="3860"/>
        <w:jc w:val="center"/>
        <w:rPr>
          <w:rFonts w:ascii="SimSun"/>
          <w:sz w:val="18"/>
        </w:rPr>
      </w:pPr>
      <w:r>
        <w:rPr>
          <w:rFonts w:ascii="SimSun"/>
          <w:sz w:val="18"/>
        </w:rPr>
        <w:t>age(dob = as.integer(as.Date(c("1990-06-01", "1965-11-14"))),</w:t>
      </w:r>
    </w:p>
    <w:p w14:paraId="0FBEE971" w14:textId="268183EB" w:rsidR="005A7BFE" w:rsidRDefault="00E24DFB">
      <w:pPr>
        <w:spacing w:before="3" w:line="228" w:lineRule="auto"/>
        <w:ind w:left="686" w:right="3356" w:firstLine="358"/>
        <w:rPr>
          <w:rFonts w:ascii="SimSun"/>
          <w:sz w:val="18"/>
        </w:rPr>
      </w:pPr>
      <w:r>
        <w:rPr>
          <w:rFonts w:ascii="SimSun"/>
          <w:sz w:val="18"/>
        </w:rPr>
        <w:t>on</w:t>
      </w:r>
      <w:r w:rsidR="004034D3">
        <w:rPr>
          <w:rFonts w:ascii="SimSun"/>
          <w:sz w:val="18"/>
        </w:rPr>
        <w:t>_date = as.integer(as.Date(c("2010-06-01", "1985-11-14")))) ## Not run:</w:t>
      </w:r>
    </w:p>
    <w:p w14:paraId="2A0E41D5" w14:textId="77777777" w:rsidR="005A7BFE" w:rsidRDefault="004034D3">
      <w:pPr>
        <w:spacing w:line="216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># Error</w:t>
      </w:r>
    </w:p>
    <w:p w14:paraId="0000618C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>age(dob = c("1990-06-01", "1965-11-14"),</w:t>
      </w:r>
    </w:p>
    <w:p w14:paraId="29AAF12E" w14:textId="51AE99D3" w:rsidR="005A7BFE" w:rsidRDefault="00E24DFB">
      <w:pPr>
        <w:spacing w:line="225" w:lineRule="exact"/>
        <w:ind w:left="1045"/>
        <w:rPr>
          <w:rFonts w:ascii="SimSun"/>
          <w:sz w:val="18"/>
        </w:rPr>
      </w:pPr>
      <w:r>
        <w:rPr>
          <w:rFonts w:ascii="SimSun"/>
          <w:sz w:val="18"/>
        </w:rPr>
        <w:t>on</w:t>
      </w:r>
      <w:r w:rsidR="004034D3">
        <w:rPr>
          <w:rFonts w:ascii="SimSun"/>
          <w:sz w:val="18"/>
        </w:rPr>
        <w:t>_date = c("2010-06-01", "1985-11-14", "2006-01-17"))</w:t>
      </w:r>
    </w:p>
    <w:p w14:paraId="1DF349D5" w14:textId="77777777" w:rsidR="005A7BFE" w:rsidRDefault="005A7BFE">
      <w:pPr>
        <w:pStyle w:val="Corpsdetexte"/>
        <w:spacing w:before="3"/>
        <w:rPr>
          <w:rFonts w:ascii="SimSun"/>
          <w:sz w:val="16"/>
        </w:rPr>
      </w:pPr>
    </w:p>
    <w:p w14:paraId="196422A9" w14:textId="77777777" w:rsidR="005A7BFE" w:rsidRDefault="004034D3">
      <w:pPr>
        <w:ind w:left="686"/>
        <w:rPr>
          <w:rFonts w:ascii="SimSun"/>
          <w:sz w:val="18"/>
        </w:rPr>
      </w:pPr>
      <w:r>
        <w:rPr>
          <w:rFonts w:ascii="SimSun"/>
          <w:sz w:val="18"/>
        </w:rPr>
        <w:t>## End(Not run)</w:t>
      </w:r>
    </w:p>
    <w:p w14:paraId="31925C4D" w14:textId="77777777" w:rsidR="005A7BFE" w:rsidRDefault="005A7BFE">
      <w:pPr>
        <w:pStyle w:val="Corpsdetexte"/>
        <w:spacing w:before="3"/>
        <w:rPr>
          <w:rFonts w:ascii="SimSun"/>
          <w:sz w:val="16"/>
        </w:rPr>
      </w:pPr>
    </w:p>
    <w:p w14:paraId="56EBC492" w14:textId="77777777" w:rsidR="005A7BFE" w:rsidRDefault="004034D3">
      <w:pPr>
        <w:spacing w:line="225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># Different class of variables</w:t>
      </w:r>
    </w:p>
    <w:p w14:paraId="2DE103A2" w14:textId="77777777" w:rsidR="005A7BFE" w:rsidRPr="005B6DF4" w:rsidRDefault="004034D3">
      <w:pPr>
        <w:spacing w:line="219" w:lineRule="exact"/>
        <w:ind w:left="686"/>
        <w:rPr>
          <w:rFonts w:ascii="SimSun"/>
          <w:sz w:val="18"/>
          <w:lang w:val="fr-CA"/>
        </w:rPr>
      </w:pPr>
      <w:r w:rsidRPr="005B6DF4">
        <w:rPr>
          <w:rFonts w:ascii="SimSun"/>
          <w:sz w:val="18"/>
          <w:lang w:val="fr-CA"/>
        </w:rPr>
        <w:t>vec_chr &lt;- c("1990-06-01", "2020-01-01")</w:t>
      </w:r>
    </w:p>
    <w:p w14:paraId="2C553B97" w14:textId="77777777" w:rsidR="005A7BFE" w:rsidRPr="005B6DF4" w:rsidRDefault="004034D3">
      <w:pPr>
        <w:spacing w:line="219" w:lineRule="exact"/>
        <w:ind w:left="686"/>
        <w:rPr>
          <w:rFonts w:ascii="SimSun"/>
          <w:sz w:val="18"/>
          <w:lang w:val="fr-CA"/>
        </w:rPr>
      </w:pPr>
      <w:r w:rsidRPr="005B6DF4">
        <w:rPr>
          <w:rFonts w:ascii="SimSun"/>
          <w:sz w:val="18"/>
          <w:lang w:val="fr-CA"/>
        </w:rPr>
        <w:t>str(vec_chr)</w:t>
      </w:r>
    </w:p>
    <w:p w14:paraId="5CDBCC3F" w14:textId="32500A1F" w:rsidR="005A7BFE" w:rsidRPr="005B6DF4" w:rsidRDefault="004034D3">
      <w:pPr>
        <w:spacing w:before="3" w:line="228" w:lineRule="auto"/>
        <w:ind w:left="686" w:right="4794"/>
        <w:rPr>
          <w:rFonts w:ascii="SimSun"/>
          <w:sz w:val="18"/>
          <w:lang w:val="fr-CA"/>
        </w:rPr>
      </w:pPr>
      <w:r w:rsidRPr="005B6DF4">
        <w:rPr>
          <w:rFonts w:ascii="SimSun"/>
          <w:sz w:val="18"/>
          <w:lang w:val="fr-CA"/>
        </w:rPr>
        <w:t xml:space="preserve">age(dob = vec_chr[1], </w:t>
      </w:r>
      <w:r w:rsidR="00E24DFB">
        <w:rPr>
          <w:rFonts w:ascii="SimSun"/>
          <w:sz w:val="18"/>
          <w:lang w:val="fr-CA"/>
        </w:rPr>
        <w:t>on</w:t>
      </w:r>
      <w:r w:rsidRPr="005B6DF4">
        <w:rPr>
          <w:rFonts w:ascii="SimSun"/>
          <w:sz w:val="18"/>
          <w:lang w:val="fr-CA"/>
        </w:rPr>
        <w:t>_date = vec_chr[2]) vec_date &lt;- as.Date(vec_chr)</w:t>
      </w:r>
    </w:p>
    <w:p w14:paraId="77377628" w14:textId="77777777" w:rsidR="005A7BFE" w:rsidRPr="005B6DF4" w:rsidRDefault="004034D3">
      <w:pPr>
        <w:spacing w:line="216" w:lineRule="exact"/>
        <w:ind w:left="686"/>
        <w:rPr>
          <w:rFonts w:ascii="SimSun"/>
          <w:sz w:val="18"/>
          <w:lang w:val="fr-CA"/>
        </w:rPr>
      </w:pPr>
      <w:r w:rsidRPr="005B6DF4">
        <w:rPr>
          <w:rFonts w:ascii="SimSun"/>
          <w:sz w:val="18"/>
          <w:lang w:val="fr-CA"/>
        </w:rPr>
        <w:t>str(vec_date)</w:t>
      </w:r>
    </w:p>
    <w:p w14:paraId="25BCE49A" w14:textId="43A11244" w:rsidR="005A7BFE" w:rsidRPr="005B6DF4" w:rsidRDefault="004034D3">
      <w:pPr>
        <w:spacing w:before="3" w:line="228" w:lineRule="auto"/>
        <w:ind w:left="686" w:right="4794"/>
        <w:rPr>
          <w:rFonts w:ascii="SimSun"/>
          <w:sz w:val="18"/>
          <w:lang w:val="fr-CA"/>
        </w:rPr>
      </w:pPr>
      <w:r w:rsidRPr="005B6DF4">
        <w:rPr>
          <w:rFonts w:ascii="SimSun"/>
          <w:sz w:val="18"/>
          <w:lang w:val="fr-CA"/>
        </w:rPr>
        <w:t xml:space="preserve">age(dob = vec_date[1], </w:t>
      </w:r>
      <w:r w:rsidR="00E24DFB">
        <w:rPr>
          <w:rFonts w:ascii="SimSun"/>
          <w:sz w:val="18"/>
          <w:lang w:val="fr-CA"/>
        </w:rPr>
        <w:t>on</w:t>
      </w:r>
      <w:r w:rsidRPr="005B6DF4">
        <w:rPr>
          <w:rFonts w:ascii="SimSun"/>
          <w:sz w:val="18"/>
          <w:lang w:val="fr-CA"/>
        </w:rPr>
        <w:t>_date = vec_date[2]) vec_int &lt;- as.integer(vec_date)</w:t>
      </w:r>
    </w:p>
    <w:p w14:paraId="5A9ABC63" w14:textId="77777777" w:rsidR="005A7BFE" w:rsidRDefault="004034D3">
      <w:pPr>
        <w:spacing w:line="216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>str(vec_int)</w:t>
      </w:r>
    </w:p>
    <w:p w14:paraId="7D3A1700" w14:textId="15468DBA" w:rsidR="005A7BFE" w:rsidRDefault="004034D3">
      <w:pPr>
        <w:spacing w:line="225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 xml:space="preserve">age(dob = vec_int[1], </w:t>
      </w:r>
      <w:r w:rsidR="00E24DFB">
        <w:rPr>
          <w:rFonts w:ascii="SimSun"/>
          <w:sz w:val="18"/>
        </w:rPr>
        <w:t>on</w:t>
      </w:r>
      <w:r>
        <w:rPr>
          <w:rFonts w:ascii="SimSun"/>
          <w:sz w:val="18"/>
        </w:rPr>
        <w:t>_date = vec_int[2])</w:t>
      </w:r>
    </w:p>
    <w:p w14:paraId="38915090" w14:textId="77777777" w:rsidR="005A7BFE" w:rsidRDefault="005A7BFE">
      <w:pPr>
        <w:pStyle w:val="Corpsdetexte"/>
        <w:rPr>
          <w:rFonts w:ascii="SimSun"/>
        </w:rPr>
      </w:pPr>
    </w:p>
    <w:p w14:paraId="39CC7E01" w14:textId="77777777" w:rsidR="005A7BFE" w:rsidRDefault="005A7BFE">
      <w:pPr>
        <w:pStyle w:val="Corpsdetexte"/>
        <w:rPr>
          <w:rFonts w:ascii="SimSun"/>
        </w:rPr>
      </w:pPr>
    </w:p>
    <w:p w14:paraId="750AB018" w14:textId="6055D29B" w:rsidR="005A7BFE" w:rsidRDefault="002B555E">
      <w:pPr>
        <w:pStyle w:val="Corpsdetexte"/>
        <w:rPr>
          <w:rFonts w:ascii="SimSun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4747EDF" wp14:editId="495516BB">
                <wp:simplePos x="0" y="0"/>
                <wp:positionH relativeFrom="page">
                  <wp:posOffset>1274445</wp:posOffset>
                </wp:positionH>
                <wp:positionV relativeFrom="paragraph">
                  <wp:posOffset>141605</wp:posOffset>
                </wp:positionV>
                <wp:extent cx="5229225" cy="1270"/>
                <wp:effectExtent l="0" t="0" r="0" b="0"/>
                <wp:wrapTopAndBottom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9225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8235"/>
                            <a:gd name="T2" fmla="+- 0 10242 2007"/>
                            <a:gd name="T3" fmla="*/ T2 w 82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35">
                              <a:moveTo>
                                <a:pt x="0" y="0"/>
                              </a:moveTo>
                              <a:lnTo>
                                <a:pt x="823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DF195" id="Freeform 12" o:spid="_x0000_s1026" style="position:absolute;margin-left:100.35pt;margin-top:11.15pt;width:411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" path="m,l8235,e" filled="f" strokeweight=".14042mm">
                <v:path arrowok="t" o:connecttype="custom" o:connectlocs="0,0;5229225,0" o:connectangles="0,0"/>
                <w10:wrap type="topAndBottom" anchorx="page"/>
              </v:shape>
            </w:pict>
          </mc:Fallback>
        </mc:AlternateContent>
      </w:r>
    </w:p>
    <w:p w14:paraId="361290B7" w14:textId="77777777" w:rsidR="005A7BFE" w:rsidRDefault="004034D3">
      <w:pPr>
        <w:tabs>
          <w:tab w:val="left" w:pos="2792"/>
        </w:tabs>
        <w:spacing w:before="116"/>
        <w:ind w:left="532"/>
        <w:rPr>
          <w:i/>
          <w:sz w:val="20"/>
        </w:rPr>
      </w:pPr>
      <w:bookmarkStart w:id="7" w:name="age_grps"/>
      <w:bookmarkEnd w:id="7"/>
      <w:r>
        <w:rPr>
          <w:rFonts w:ascii="SimSun"/>
          <w:sz w:val="20"/>
        </w:rPr>
        <w:t>age_grps</w:t>
      </w:r>
      <w:r>
        <w:rPr>
          <w:rFonts w:ascii="SimSun"/>
          <w:sz w:val="20"/>
        </w:rPr>
        <w:tab/>
      </w:r>
      <w:r>
        <w:rPr>
          <w:i/>
          <w:sz w:val="20"/>
        </w:rPr>
        <w:t>Generate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age-groups</w:t>
      </w:r>
    </w:p>
    <w:p w14:paraId="01468A09" w14:textId="3A9B0D3D" w:rsidR="005A7BFE" w:rsidRDefault="002B555E">
      <w:pPr>
        <w:pStyle w:val="Corpsdetexte"/>
        <w:spacing w:before="6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43415CA" wp14:editId="0576D376">
                <wp:simplePos x="0" y="0"/>
                <wp:positionH relativeFrom="page">
                  <wp:posOffset>1274445</wp:posOffset>
                </wp:positionH>
                <wp:positionV relativeFrom="paragraph">
                  <wp:posOffset>119380</wp:posOffset>
                </wp:positionV>
                <wp:extent cx="5229225" cy="1270"/>
                <wp:effectExtent l="0" t="0" r="0" b="0"/>
                <wp:wrapTopAndBottom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9225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8235"/>
                            <a:gd name="T2" fmla="+- 0 10242 2007"/>
                            <a:gd name="T3" fmla="*/ T2 w 82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35">
                              <a:moveTo>
                                <a:pt x="0" y="0"/>
                              </a:moveTo>
                              <a:lnTo>
                                <a:pt x="823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ABE51" id="Freeform 11" o:spid="_x0000_s1026" style="position:absolute;margin-left:100.35pt;margin-top:9.4pt;width:411.7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" path="m,l8235,e" filled="f" strokeweight=".14042mm">
                <v:path arrowok="t" o:connecttype="custom" o:connectlocs="0,0;5229225,0" o:connectangles="0,0"/>
                <w10:wrap type="topAndBottom" anchorx="page"/>
              </v:shape>
            </w:pict>
          </mc:Fallback>
        </mc:AlternateContent>
      </w:r>
    </w:p>
    <w:p w14:paraId="0A2A2EAD" w14:textId="77777777" w:rsidR="005A7BFE" w:rsidRDefault="005A7BFE">
      <w:pPr>
        <w:pStyle w:val="Corpsdetexte"/>
        <w:rPr>
          <w:i/>
        </w:rPr>
      </w:pPr>
    </w:p>
    <w:p w14:paraId="0F4D4731" w14:textId="77777777" w:rsidR="005A7BFE" w:rsidRDefault="004034D3">
      <w:pPr>
        <w:pStyle w:val="Titre2"/>
        <w:spacing w:before="223"/>
      </w:pPr>
      <w:r>
        <w:t>Description</w:t>
      </w:r>
    </w:p>
    <w:p w14:paraId="22B0E574" w14:textId="77E6A2FA" w:rsidR="005A7BFE" w:rsidRDefault="004034D3">
      <w:pPr>
        <w:pStyle w:val="Corpsdetexte"/>
        <w:spacing w:before="164"/>
        <w:ind w:left="686"/>
      </w:pPr>
      <w:r>
        <w:t>Determine</w:t>
      </w:r>
      <w:r w:rsidR="00E24DFB">
        <w:t>s</w:t>
      </w:r>
      <w:r>
        <w:t xml:space="preserve"> the age-group according to user-defined categories.</w:t>
      </w:r>
    </w:p>
    <w:p w14:paraId="775F4946" w14:textId="77777777" w:rsidR="005A7BFE" w:rsidRDefault="005A7BFE">
      <w:pPr>
        <w:pStyle w:val="Corpsdetexte"/>
        <w:spacing w:before="3"/>
        <w:rPr>
          <w:sz w:val="31"/>
        </w:rPr>
      </w:pPr>
    </w:p>
    <w:p w14:paraId="1D8AF87B" w14:textId="77777777" w:rsidR="005A7BFE" w:rsidRDefault="004034D3">
      <w:pPr>
        <w:pStyle w:val="Titre2"/>
        <w:spacing w:before="1"/>
      </w:pPr>
      <w:r>
        <w:t>Usage</w:t>
      </w:r>
    </w:p>
    <w:p w14:paraId="776B5415" w14:textId="77777777" w:rsidR="005A7BFE" w:rsidRDefault="004034D3">
      <w:pPr>
        <w:pStyle w:val="Corpsdetexte"/>
        <w:spacing w:before="150"/>
        <w:ind w:left="686"/>
        <w:rPr>
          <w:rFonts w:ascii="SimSun"/>
        </w:rPr>
      </w:pPr>
      <w:r>
        <w:rPr>
          <w:rFonts w:ascii="SimSun"/>
        </w:rPr>
        <w:t>age_grps(age, grp_breaks, max_age = TRUE, as_factor = TRUE)</w:t>
      </w:r>
    </w:p>
    <w:p w14:paraId="6B859BD1" w14:textId="77777777" w:rsidR="005A7BFE" w:rsidRDefault="005A7BFE">
      <w:pPr>
        <w:rPr>
          <w:rFonts w:ascii="SimSun"/>
        </w:rPr>
        <w:sectPr w:rsidR="005A7BFE">
          <w:pgSz w:w="11910" w:h="16840"/>
          <w:pgMar w:top="1340" w:right="180" w:bottom="280" w:left="1680" w:header="720" w:footer="720" w:gutter="0"/>
          <w:cols w:space="720"/>
        </w:sectPr>
      </w:pPr>
    </w:p>
    <w:p w14:paraId="7FB79A3B" w14:textId="77777777" w:rsidR="005A7BFE" w:rsidRDefault="004034D3">
      <w:pPr>
        <w:tabs>
          <w:tab w:val="right" w:pos="8561"/>
        </w:tabs>
        <w:spacing w:before="82"/>
        <w:ind w:left="326"/>
        <w:rPr>
          <w:sz w:val="20"/>
        </w:rPr>
      </w:pPr>
      <w:bookmarkStart w:id="8" w:name="_bookmark3"/>
      <w:bookmarkEnd w:id="8"/>
      <w:r>
        <w:rPr>
          <w:rFonts w:ascii="Book Antiqua"/>
          <w:i/>
          <w:sz w:val="20"/>
        </w:rPr>
        <w:lastRenderedPageBreak/>
        <w:t>combine_time_periods</w:t>
      </w:r>
      <w:r>
        <w:rPr>
          <w:rFonts w:ascii="Book Antiqua"/>
          <w:i/>
          <w:sz w:val="20"/>
        </w:rPr>
        <w:tab/>
      </w:r>
      <w:r>
        <w:rPr>
          <w:sz w:val="20"/>
        </w:rPr>
        <w:t>3</w:t>
      </w:r>
    </w:p>
    <w:p w14:paraId="41A4CCA2" w14:textId="77777777" w:rsidR="005A7BFE" w:rsidRDefault="005A7BFE">
      <w:pPr>
        <w:pStyle w:val="Corpsdetexte"/>
        <w:spacing w:before="6"/>
        <w:rPr>
          <w:sz w:val="27"/>
        </w:rPr>
      </w:pPr>
    </w:p>
    <w:p w14:paraId="6A4B3EC9" w14:textId="77777777" w:rsidR="005A7BFE" w:rsidRDefault="004034D3">
      <w:pPr>
        <w:pStyle w:val="Titre2"/>
      </w:pPr>
      <w:r>
        <w:t>Arguments</w:t>
      </w:r>
    </w:p>
    <w:p w14:paraId="63B4A05A" w14:textId="77777777" w:rsidR="005A7BFE" w:rsidRDefault="004034D3">
      <w:pPr>
        <w:pStyle w:val="Corpsdetexte"/>
        <w:tabs>
          <w:tab w:val="left" w:pos="2226"/>
        </w:tabs>
        <w:spacing w:before="169"/>
        <w:ind w:left="686"/>
        <w:jc w:val="both"/>
      </w:pPr>
      <w:r>
        <w:rPr>
          <w:rFonts w:ascii="SimSun"/>
        </w:rPr>
        <w:t>age</w:t>
      </w:r>
      <w:r>
        <w:rPr>
          <w:rFonts w:ascii="SimSun"/>
        </w:rPr>
        <w:tab/>
      </w:r>
      <w:r>
        <w:rPr>
          <w:spacing w:val="-4"/>
        </w:rPr>
        <w:t xml:space="preserve">Vector </w:t>
      </w:r>
      <w:r>
        <w:t>age (integer or</w:t>
      </w:r>
      <w:r>
        <w:rPr>
          <w:spacing w:val="-1"/>
        </w:rPr>
        <w:t xml:space="preserve"> </w:t>
      </w:r>
      <w:r>
        <w:t>numeric).</w:t>
      </w:r>
    </w:p>
    <w:p w14:paraId="237875CA" w14:textId="7D9728F5" w:rsidR="005A7BFE" w:rsidRDefault="004034D3">
      <w:pPr>
        <w:pStyle w:val="Corpsdetexte"/>
        <w:spacing w:before="103"/>
        <w:ind w:left="2226" w:right="1481" w:hanging="1540"/>
        <w:jc w:val="both"/>
      </w:pPr>
      <w:r>
        <w:rPr>
          <w:rFonts w:ascii="SimSun"/>
        </w:rPr>
        <w:t xml:space="preserve">grp_breaks </w:t>
      </w:r>
      <w:r>
        <w:rPr>
          <w:spacing w:val="-4"/>
        </w:rPr>
        <w:t xml:space="preserve">Vector </w:t>
      </w:r>
      <w:r>
        <w:t xml:space="preserve">of the lower bounds of the </w:t>
      </w:r>
      <w:r w:rsidR="00CD5896">
        <w:t xml:space="preserve">increasing </w:t>
      </w:r>
      <w:r>
        <w:t xml:space="preserve">age-group categories (integer or numeric). A category includes all values equal or greater to the lower bound and lower than the next category lower bound (except for the last value </w:t>
      </w:r>
      <w:r>
        <w:rPr>
          <w:spacing w:val="-4"/>
        </w:rPr>
        <w:t xml:space="preserve">when </w:t>
      </w:r>
      <w:r>
        <w:rPr>
          <w:rFonts w:ascii="SimSun"/>
        </w:rPr>
        <w:t>max_age</w:t>
      </w:r>
      <w:r>
        <w:rPr>
          <w:rFonts w:ascii="SimSun"/>
          <w:spacing w:val="-52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52"/>
        </w:rPr>
        <w:t xml:space="preserve"> </w:t>
      </w:r>
      <w:r>
        <w:rPr>
          <w:rFonts w:ascii="SimSun"/>
        </w:rPr>
        <w:t>FALSE</w:t>
      </w:r>
      <w:r>
        <w:rPr>
          <w:rFonts w:ascii="SimSun"/>
          <w:spacing w:val="-51"/>
        </w:rPr>
        <w:t xml:space="preserve"> </w:t>
      </w:r>
      <w:commentRangeStart w:id="9"/>
      <w:commentRangeStart w:id="10"/>
      <w:r>
        <w:t xml:space="preserve">where </w:t>
      </w:r>
      <w:r w:rsidR="00CD5896">
        <w:t>the last values is</w:t>
      </w:r>
      <w:r w:rsidR="005B6DF4">
        <w:t xml:space="preserve"> the upper bound (not included</w:t>
      </w:r>
      <w:r>
        <w:t>)</w:t>
      </w:r>
      <w:r w:rsidR="00CD5896">
        <w:t xml:space="preserve"> of the last age-group</w:t>
      </w:r>
      <w:r>
        <w:t>.</w:t>
      </w:r>
    </w:p>
    <w:p w14:paraId="178487DD" w14:textId="7D6C154D" w:rsidR="00CD5896" w:rsidRPr="00CD5896" w:rsidRDefault="004034D3" w:rsidP="00CD5896">
      <w:pPr>
        <w:pStyle w:val="Corpsdetexte"/>
        <w:spacing w:before="169"/>
        <w:ind w:left="686"/>
        <w:jc w:val="both"/>
        <w:rPr>
          <w:lang w:val="en-CA"/>
        </w:rPr>
      </w:pPr>
      <w:r>
        <w:rPr>
          <w:rFonts w:ascii="SimSun"/>
        </w:rPr>
        <w:t xml:space="preserve">max_age    </w:t>
      </w:r>
      <w:r>
        <w:t xml:space="preserve">logical,  </w:t>
      </w:r>
      <w:r>
        <w:rPr>
          <w:rFonts w:ascii="SimSun"/>
        </w:rPr>
        <w:t xml:space="preserve">TRUE </w:t>
      </w:r>
      <w:r>
        <w:t xml:space="preserve">(default):  last </w:t>
      </w:r>
      <w:r>
        <w:rPr>
          <w:rFonts w:ascii="SimSun"/>
        </w:rPr>
        <w:t xml:space="preserve">grp_breaks </w:t>
      </w:r>
      <w:r>
        <w:t xml:space="preserve">value is the last age-group </w:t>
      </w:r>
      <w:r>
        <w:rPr>
          <w:spacing w:val="-3"/>
        </w:rPr>
        <w:t xml:space="preserve">category  </w:t>
      </w:r>
      <w:r>
        <w:rPr>
          <w:b/>
        </w:rPr>
        <w:t>lower bound</w:t>
      </w:r>
      <w:r>
        <w:t xml:space="preserve">. </w:t>
      </w:r>
      <w:r>
        <w:rPr>
          <w:rFonts w:ascii="SimSun"/>
        </w:rPr>
        <w:t>FALSE</w:t>
      </w:r>
      <w:r>
        <w:t xml:space="preserve">: last </w:t>
      </w:r>
      <w:r>
        <w:rPr>
          <w:rFonts w:ascii="SimSun"/>
        </w:rPr>
        <w:t xml:space="preserve">grp_breaks </w:t>
      </w:r>
      <w:r>
        <w:t xml:space="preserve">value is the last age_group category </w:t>
      </w:r>
      <w:r>
        <w:rPr>
          <w:b/>
        </w:rPr>
        <w:t xml:space="preserve">upper bound </w:t>
      </w:r>
      <w:r>
        <w:t>(not included in the</w:t>
      </w:r>
      <w:r>
        <w:rPr>
          <w:spacing w:val="-22"/>
        </w:rPr>
        <w:t xml:space="preserve"> </w:t>
      </w:r>
      <w:r>
        <w:t>category).</w:t>
      </w:r>
      <w:commentRangeEnd w:id="9"/>
      <w:r w:rsidR="0022444A">
        <w:rPr>
          <w:rStyle w:val="Marquedecommentaire"/>
        </w:rPr>
        <w:commentReference w:id="9"/>
      </w:r>
      <w:commentRangeEnd w:id="10"/>
      <w:r w:rsidR="00CD5896">
        <w:rPr>
          <w:rStyle w:val="Marquedecommentaire"/>
        </w:rPr>
        <w:commentReference w:id="10"/>
      </w:r>
      <w:r w:rsidR="00CD5896">
        <w:t xml:space="preserve"> If grp_breaks = x, y, z and </w:t>
      </w:r>
      <w:r w:rsidR="00CD5896">
        <w:rPr>
          <w:rFonts w:ascii="SimSun"/>
        </w:rPr>
        <w:t>max_age=</w:t>
      </w:r>
      <w:r w:rsidR="00CD5896">
        <w:t xml:space="preserve">TRUE then the last age-group is defined by [z, max(age)+1[. Conversely, if </w:t>
      </w:r>
      <w:r w:rsidR="00CD5896" w:rsidRPr="00CD5896">
        <w:rPr>
          <w:lang w:val="en-CA"/>
        </w:rPr>
        <w:t xml:space="preserve"> </w:t>
      </w:r>
      <w:r w:rsidR="00CD5896" w:rsidRPr="00CD5896">
        <w:rPr>
          <w:rFonts w:ascii="SimSun"/>
          <w:lang w:val="en-CA"/>
        </w:rPr>
        <w:t>max_age</w:t>
      </w:r>
      <w:r w:rsidR="00CD5896">
        <w:rPr>
          <w:rFonts w:ascii="SimSun"/>
          <w:lang w:val="en-CA"/>
        </w:rPr>
        <w:t>=F</w:t>
      </w:r>
      <w:r w:rsidR="00CD5896" w:rsidRPr="00CD5896">
        <w:rPr>
          <w:lang w:val="en-CA"/>
        </w:rPr>
        <w:t>ALSE</w:t>
      </w:r>
      <w:r w:rsidR="00CD5896">
        <w:rPr>
          <w:lang w:val="en-CA"/>
        </w:rPr>
        <w:t>,</w:t>
      </w:r>
      <w:r w:rsidR="00CD5896">
        <w:t xml:space="preserve"> the last age-group is defined by </w:t>
      </w:r>
      <w:r w:rsidR="00CD5896" w:rsidRPr="00CD5896">
        <w:rPr>
          <w:lang w:val="en-CA"/>
        </w:rPr>
        <w:t>[y, z[</w:t>
      </w:r>
    </w:p>
    <w:p w14:paraId="5F4B78BC" w14:textId="525CE946" w:rsidR="005A7BFE" w:rsidRPr="00CD5896" w:rsidRDefault="005A7BFE">
      <w:pPr>
        <w:pStyle w:val="Corpsdetexte"/>
        <w:spacing w:before="113" w:line="230" w:lineRule="auto"/>
        <w:ind w:left="2226" w:right="1481" w:hanging="1540"/>
        <w:jc w:val="both"/>
        <w:rPr>
          <w:lang w:val="en-CA"/>
        </w:rPr>
      </w:pPr>
    </w:p>
    <w:p w14:paraId="6D63A088" w14:textId="77777777" w:rsidR="005A7BFE" w:rsidRDefault="004034D3">
      <w:pPr>
        <w:pStyle w:val="Corpsdetexte"/>
        <w:spacing w:before="120" w:line="235" w:lineRule="auto"/>
        <w:ind w:left="2226" w:right="1481" w:hanging="1540"/>
        <w:jc w:val="both"/>
      </w:pPr>
      <w:r>
        <w:rPr>
          <w:rFonts w:ascii="SimSun"/>
        </w:rPr>
        <w:t xml:space="preserve">as_factor </w:t>
      </w:r>
      <w:r>
        <w:t xml:space="preserve">logical, </w:t>
      </w:r>
      <w:r>
        <w:rPr>
          <w:rFonts w:ascii="SimSun"/>
        </w:rPr>
        <w:t xml:space="preserve">TRUE </w:t>
      </w:r>
      <w:r>
        <w:t xml:space="preserve">(default): the values are encoded as a factor. </w:t>
      </w:r>
      <w:r>
        <w:rPr>
          <w:rFonts w:ascii="SimSun"/>
        </w:rPr>
        <w:t>FALSE</w:t>
      </w:r>
      <w:r>
        <w:t>: values are converted into character and loose their built-in ordering property.</w:t>
      </w:r>
    </w:p>
    <w:p w14:paraId="22127240" w14:textId="77777777" w:rsidR="005A7BFE" w:rsidRDefault="005A7BFE">
      <w:pPr>
        <w:pStyle w:val="Corpsdetexte"/>
        <w:rPr>
          <w:sz w:val="24"/>
        </w:rPr>
      </w:pPr>
    </w:p>
    <w:p w14:paraId="38B5CA02" w14:textId="77777777" w:rsidR="005A7BFE" w:rsidRDefault="004034D3">
      <w:pPr>
        <w:pStyle w:val="Titre2"/>
        <w:spacing w:before="138"/>
      </w:pPr>
      <w:r>
        <w:t>Details</w:t>
      </w:r>
    </w:p>
    <w:p w14:paraId="51D03DDC" w14:textId="2B0B37DD" w:rsidR="005A7BFE" w:rsidRPr="00CD5896" w:rsidRDefault="004034D3">
      <w:pPr>
        <w:pStyle w:val="Corpsdetexte"/>
        <w:spacing w:before="8"/>
        <w:rPr>
          <w:sz w:val="34"/>
          <w:lang w:val="en-CA"/>
        </w:rPr>
      </w:pPr>
      <w:r>
        <w:rPr>
          <w:rFonts w:ascii="SimSun"/>
        </w:rPr>
        <w:t>grp_breaks</w:t>
      </w:r>
      <w:r>
        <w:rPr>
          <w:rFonts w:ascii="SimSun"/>
          <w:spacing w:val="-65"/>
        </w:rPr>
        <w:t xml:space="preserve"> </w:t>
      </w:r>
      <w:r>
        <w:t xml:space="preserve">can neither contain the same value more than once nor </w:t>
      </w:r>
      <w:r>
        <w:rPr>
          <w:rFonts w:ascii="SimSun"/>
        </w:rPr>
        <w:t>NA</w:t>
      </w:r>
      <w:r>
        <w:t>s.</w:t>
      </w:r>
    </w:p>
    <w:p w14:paraId="3CE20CD2" w14:textId="77777777" w:rsidR="005A7BFE" w:rsidRDefault="004034D3">
      <w:pPr>
        <w:pStyle w:val="Titre2"/>
      </w:pPr>
      <w:r>
        <w:t>Value</w:t>
      </w:r>
    </w:p>
    <w:p w14:paraId="47129D58" w14:textId="77777777" w:rsidR="005A7BFE" w:rsidRDefault="004034D3">
      <w:pPr>
        <w:pStyle w:val="Corpsdetexte"/>
        <w:spacing w:before="169"/>
        <w:ind w:left="686"/>
        <w:jc w:val="both"/>
      </w:pPr>
      <w:r>
        <w:t xml:space="preserve">Vector of </w:t>
      </w:r>
      <w:r>
        <w:rPr>
          <w:rFonts w:ascii="SimSun"/>
        </w:rPr>
        <w:t>length(age)</w:t>
      </w:r>
      <w:r>
        <w:t>.</w:t>
      </w:r>
    </w:p>
    <w:p w14:paraId="302B16A1" w14:textId="77777777" w:rsidR="005A7BFE" w:rsidRDefault="005A7BFE">
      <w:pPr>
        <w:pStyle w:val="Corpsdetexte"/>
        <w:spacing w:before="8"/>
        <w:rPr>
          <w:sz w:val="34"/>
        </w:rPr>
      </w:pPr>
    </w:p>
    <w:p w14:paraId="000FFA48" w14:textId="77777777" w:rsidR="005A7BFE" w:rsidRDefault="004034D3">
      <w:pPr>
        <w:pStyle w:val="Titre2"/>
      </w:pPr>
      <w:r>
        <w:t>Examples</w:t>
      </w:r>
    </w:p>
    <w:p w14:paraId="00013CD4" w14:textId="77777777" w:rsidR="005A7BFE" w:rsidRDefault="004034D3">
      <w:pPr>
        <w:spacing w:before="178" w:line="228" w:lineRule="auto"/>
        <w:ind w:left="1493" w:right="4794" w:hanging="807"/>
        <w:rPr>
          <w:rFonts w:ascii="SimSun"/>
          <w:sz w:val="18"/>
        </w:rPr>
      </w:pPr>
      <w:r>
        <w:rPr>
          <w:rFonts w:ascii="SimSun"/>
          <w:sz w:val="18"/>
        </w:rPr>
        <w:t>age_grps(age = 0:19, grp_breaks = c(0, 5, 10, 15), max_age = TRUE, as_factor = TRUE)</w:t>
      </w:r>
    </w:p>
    <w:p w14:paraId="4A874BFC" w14:textId="77777777" w:rsidR="005A7BFE" w:rsidRDefault="004034D3">
      <w:pPr>
        <w:spacing w:line="228" w:lineRule="auto"/>
        <w:ind w:left="1493" w:right="4794" w:hanging="807"/>
        <w:rPr>
          <w:rFonts w:ascii="SimSun"/>
          <w:sz w:val="18"/>
        </w:rPr>
      </w:pPr>
      <w:r>
        <w:rPr>
          <w:rFonts w:ascii="SimSun"/>
          <w:sz w:val="18"/>
        </w:rPr>
        <w:t>age_grps(age = 0:19, grp_breaks = c(0, 5, 10, 15), max_age = FALSE, as_factor = FALSE)</w:t>
      </w:r>
    </w:p>
    <w:p w14:paraId="437AE82B" w14:textId="77777777" w:rsidR="005A7BFE" w:rsidRDefault="005A7BFE">
      <w:pPr>
        <w:pStyle w:val="Corpsdetexte"/>
        <w:rPr>
          <w:rFonts w:ascii="SimSun"/>
        </w:rPr>
      </w:pPr>
    </w:p>
    <w:p w14:paraId="5D299329" w14:textId="77777777" w:rsidR="005A7BFE" w:rsidRDefault="005A7BFE">
      <w:pPr>
        <w:pStyle w:val="Corpsdetexte"/>
        <w:rPr>
          <w:rFonts w:ascii="SimSun"/>
        </w:rPr>
      </w:pPr>
    </w:p>
    <w:p w14:paraId="1EFF680F" w14:textId="0ADAD438" w:rsidR="005A7BFE" w:rsidRDefault="002B555E">
      <w:pPr>
        <w:pStyle w:val="Corpsdetexte"/>
        <w:spacing w:before="9"/>
        <w:rPr>
          <w:rFonts w:ascii="SimSu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34CBFD" wp14:editId="7F8E22D2">
                <wp:simplePos x="0" y="0"/>
                <wp:positionH relativeFrom="page">
                  <wp:posOffset>1274445</wp:posOffset>
                </wp:positionH>
                <wp:positionV relativeFrom="paragraph">
                  <wp:posOffset>245110</wp:posOffset>
                </wp:positionV>
                <wp:extent cx="5229225" cy="1270"/>
                <wp:effectExtent l="0" t="0" r="0" b="0"/>
                <wp:wrapTopAndBottom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9225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8235"/>
                            <a:gd name="T2" fmla="+- 0 10242 2007"/>
                            <a:gd name="T3" fmla="*/ T2 w 82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35">
                              <a:moveTo>
                                <a:pt x="0" y="0"/>
                              </a:moveTo>
                              <a:lnTo>
                                <a:pt x="823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C0A5B" id="Freeform 10" o:spid="_x0000_s1026" style="position:absolute;margin-left:100.35pt;margin-top:19.3pt;width:411.7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" path="m,l8235,e" filled="f" strokeweight=".14042mm">
                <v:path arrowok="t" o:connecttype="custom" o:connectlocs="0,0;5229225,0" o:connectangles="0,0"/>
                <w10:wrap type="topAndBottom" anchorx="page"/>
              </v:shape>
            </w:pict>
          </mc:Fallback>
        </mc:AlternateContent>
      </w:r>
    </w:p>
    <w:p w14:paraId="4747CAF6" w14:textId="3DCB1A02" w:rsidR="005A7BFE" w:rsidRDefault="00E24F9D">
      <w:pPr>
        <w:tabs>
          <w:tab w:val="left" w:pos="2792"/>
        </w:tabs>
        <w:spacing w:before="125"/>
        <w:ind w:left="532"/>
        <w:rPr>
          <w:i/>
          <w:sz w:val="20"/>
        </w:rPr>
      </w:pPr>
      <w:bookmarkStart w:id="11" w:name="combine_time_periods"/>
      <w:bookmarkEnd w:id="11"/>
      <w:r>
        <w:rPr>
          <w:rFonts w:ascii="SimSun"/>
          <w:sz w:val="20"/>
        </w:rPr>
        <w:t>aggreg</w:t>
      </w:r>
      <w:r w:rsidR="004034D3">
        <w:rPr>
          <w:rFonts w:ascii="SimSun"/>
          <w:sz w:val="20"/>
        </w:rPr>
        <w:t>_time_periods</w:t>
      </w:r>
      <w:r w:rsidR="004034D3">
        <w:rPr>
          <w:rFonts w:ascii="SimSun"/>
          <w:sz w:val="20"/>
        </w:rPr>
        <w:tab/>
      </w:r>
      <w:r w:rsidR="00CD5896" w:rsidRPr="00605CEE">
        <w:rPr>
          <w:i/>
          <w:spacing w:val="-3"/>
          <w:sz w:val="20"/>
        </w:rPr>
        <w:t xml:space="preserve">Time </w:t>
      </w:r>
      <w:r w:rsidR="00CD5896">
        <w:rPr>
          <w:i/>
          <w:spacing w:val="-3"/>
          <w:sz w:val="20"/>
        </w:rPr>
        <w:t>periods</w:t>
      </w:r>
      <w:r w:rsidR="00CD5896">
        <w:rPr>
          <w:i/>
          <w:spacing w:val="-2"/>
          <w:sz w:val="20"/>
        </w:rPr>
        <w:t xml:space="preserve"> </w:t>
      </w:r>
      <w:r>
        <w:rPr>
          <w:i/>
          <w:sz w:val="20"/>
        </w:rPr>
        <w:t>aggregation</w:t>
      </w:r>
    </w:p>
    <w:p w14:paraId="28420C18" w14:textId="4AF9131C" w:rsidR="005A7BFE" w:rsidRDefault="002B555E">
      <w:pPr>
        <w:pStyle w:val="Corpsdetexte"/>
        <w:spacing w:before="7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D826814" wp14:editId="674B333A">
                <wp:simplePos x="0" y="0"/>
                <wp:positionH relativeFrom="page">
                  <wp:posOffset>1274445</wp:posOffset>
                </wp:positionH>
                <wp:positionV relativeFrom="paragraph">
                  <wp:posOffset>119380</wp:posOffset>
                </wp:positionV>
                <wp:extent cx="5229225" cy="1270"/>
                <wp:effectExtent l="0" t="0" r="0" b="0"/>
                <wp:wrapTopAndBottom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9225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8235"/>
                            <a:gd name="T2" fmla="+- 0 10242 2007"/>
                            <a:gd name="T3" fmla="*/ T2 w 82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35">
                              <a:moveTo>
                                <a:pt x="0" y="0"/>
                              </a:moveTo>
                              <a:lnTo>
                                <a:pt x="823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10815" id="Freeform 9" o:spid="_x0000_s1026" style="position:absolute;margin-left:100.35pt;margin-top:9.4pt;width:411.7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" path="m,l8235,e" filled="f" strokeweight=".14042mm">
                <v:path arrowok="t" o:connecttype="custom" o:connectlocs="0,0;5229225,0" o:connectangles="0,0"/>
                <w10:wrap type="topAndBottom" anchorx="page"/>
              </v:shape>
            </w:pict>
          </mc:Fallback>
        </mc:AlternateContent>
      </w:r>
    </w:p>
    <w:p w14:paraId="08D6CE90" w14:textId="77777777" w:rsidR="005A7BFE" w:rsidRDefault="005A7BFE">
      <w:pPr>
        <w:pStyle w:val="Corpsdetexte"/>
        <w:rPr>
          <w:i/>
        </w:rPr>
      </w:pPr>
    </w:p>
    <w:p w14:paraId="33BF159F" w14:textId="77777777" w:rsidR="005A7BFE" w:rsidRDefault="005A7BFE">
      <w:pPr>
        <w:pStyle w:val="Corpsdetexte"/>
        <w:spacing w:before="5"/>
        <w:rPr>
          <w:i/>
          <w:sz w:val="16"/>
        </w:rPr>
      </w:pPr>
    </w:p>
    <w:p w14:paraId="44AD4E27" w14:textId="77777777" w:rsidR="005A7BFE" w:rsidRDefault="004034D3">
      <w:pPr>
        <w:pStyle w:val="Titre2"/>
        <w:spacing w:before="105"/>
      </w:pPr>
      <w:r>
        <w:t>Description</w:t>
      </w:r>
    </w:p>
    <w:p w14:paraId="479BFC65" w14:textId="77777777" w:rsidR="005A7BFE" w:rsidRDefault="004034D3">
      <w:pPr>
        <w:pStyle w:val="Corpsdetexte"/>
        <w:spacing w:before="169"/>
        <w:ind w:left="686"/>
      </w:pPr>
      <w:r>
        <w:t xml:space="preserve">Aggregates time periods that are overlapping and that are no more than </w:t>
      </w:r>
      <w:r>
        <w:rPr>
          <w:rFonts w:ascii="SimSun"/>
        </w:rPr>
        <w:t>ndays</w:t>
      </w:r>
      <w:r>
        <w:rPr>
          <w:rFonts w:ascii="SimSun"/>
          <w:spacing w:val="-70"/>
        </w:rPr>
        <w:t xml:space="preserve"> </w:t>
      </w:r>
      <w:r>
        <w:t>apart.</w:t>
      </w:r>
    </w:p>
    <w:p w14:paraId="462E7A72" w14:textId="77777777" w:rsidR="005A7BFE" w:rsidRDefault="005A7BFE">
      <w:pPr>
        <w:pStyle w:val="Corpsdetexte"/>
        <w:spacing w:before="8"/>
        <w:rPr>
          <w:sz w:val="34"/>
        </w:rPr>
      </w:pPr>
    </w:p>
    <w:p w14:paraId="001C3365" w14:textId="77777777" w:rsidR="005A7BFE" w:rsidRDefault="004034D3">
      <w:pPr>
        <w:pStyle w:val="Titre2"/>
      </w:pPr>
      <w:r>
        <w:t>Usage</w:t>
      </w:r>
    </w:p>
    <w:p w14:paraId="54EC6436" w14:textId="33B19F9C" w:rsidR="005A7BFE" w:rsidRDefault="00E24F9D" w:rsidP="00E24F9D">
      <w:pPr>
        <w:pStyle w:val="Corpsdetexte"/>
        <w:spacing w:before="183" w:line="223" w:lineRule="auto"/>
        <w:ind w:left="886" w:right="-15" w:hanging="200"/>
        <w:rPr>
          <w:rFonts w:ascii="SimSun"/>
        </w:rPr>
      </w:pPr>
      <w:r>
        <w:rPr>
          <w:rFonts w:ascii="SimSun"/>
          <w:w w:val="95"/>
        </w:rPr>
        <w:t>aggreg</w:t>
      </w:r>
      <w:r w:rsidR="004034D3">
        <w:rPr>
          <w:rFonts w:ascii="SimSun"/>
          <w:w w:val="95"/>
        </w:rPr>
        <w:t xml:space="preserve">_time_periods( </w:t>
      </w:r>
      <w:r w:rsidR="004034D3">
        <w:rPr>
          <w:rFonts w:ascii="SimSun"/>
        </w:rPr>
        <w:t>dt,</w:t>
      </w:r>
    </w:p>
    <w:p w14:paraId="0BCD4024" w14:textId="77777777" w:rsidR="005A7BFE" w:rsidRDefault="004034D3">
      <w:pPr>
        <w:pStyle w:val="Corpsdetexte"/>
        <w:spacing w:before="1" w:line="223" w:lineRule="auto"/>
        <w:ind w:left="886" w:right="8544"/>
        <w:rPr>
          <w:rFonts w:ascii="SimSun"/>
        </w:rPr>
      </w:pPr>
      <w:r>
        <w:rPr>
          <w:rFonts w:ascii="SimSun"/>
        </w:rPr>
        <w:t>start, end,</w:t>
      </w:r>
    </w:p>
    <w:p w14:paraId="5C2262BE" w14:textId="77777777" w:rsidR="005A7BFE" w:rsidRDefault="004034D3">
      <w:pPr>
        <w:pStyle w:val="Corpsdetexte"/>
        <w:spacing w:line="235" w:lineRule="exact"/>
        <w:ind w:left="886"/>
        <w:rPr>
          <w:rFonts w:ascii="SimSun"/>
        </w:rPr>
      </w:pPr>
      <w:r>
        <w:rPr>
          <w:rFonts w:ascii="SimSun"/>
        </w:rPr>
        <w:t>by = NULL,</w:t>
      </w:r>
    </w:p>
    <w:p w14:paraId="2E32FFAC" w14:textId="77777777" w:rsidR="005A7BFE" w:rsidRDefault="004034D3">
      <w:pPr>
        <w:pStyle w:val="Corpsdetexte"/>
        <w:spacing w:before="6" w:line="223" w:lineRule="auto"/>
        <w:ind w:left="886" w:right="6984"/>
        <w:rPr>
          <w:rFonts w:ascii="SimSun"/>
        </w:rPr>
      </w:pPr>
      <w:r>
        <w:rPr>
          <w:rFonts w:ascii="SimSun"/>
        </w:rPr>
        <w:t>nday = 2, final_as_date = TRUE, verif_cols = TRUE</w:t>
      </w:r>
    </w:p>
    <w:p w14:paraId="75872B7E" w14:textId="77777777" w:rsidR="005A7BFE" w:rsidRDefault="004034D3">
      <w:pPr>
        <w:pStyle w:val="Corpsdetexte"/>
        <w:spacing w:line="245" w:lineRule="exact"/>
        <w:ind w:left="686"/>
        <w:rPr>
          <w:rFonts w:ascii="SimSun"/>
        </w:rPr>
      </w:pPr>
      <w:r>
        <w:rPr>
          <w:rFonts w:ascii="SimSun"/>
          <w:w w:val="99"/>
        </w:rPr>
        <w:t>)</w:t>
      </w:r>
    </w:p>
    <w:p w14:paraId="5D9C81F3" w14:textId="77777777" w:rsidR="005A7BFE" w:rsidRDefault="005A7BFE">
      <w:pPr>
        <w:spacing w:line="245" w:lineRule="exact"/>
        <w:rPr>
          <w:rFonts w:ascii="SimSun"/>
        </w:rPr>
        <w:sectPr w:rsidR="005A7BFE">
          <w:pgSz w:w="11910" w:h="16840"/>
          <w:pgMar w:top="1340" w:right="180" w:bottom="280" w:left="1680" w:header="720" w:footer="720" w:gutter="0"/>
          <w:cols w:space="720"/>
        </w:sectPr>
      </w:pPr>
    </w:p>
    <w:p w14:paraId="583226CF" w14:textId="77777777" w:rsidR="005A7BFE" w:rsidRDefault="004034D3">
      <w:pPr>
        <w:tabs>
          <w:tab w:val="left" w:pos="7034"/>
        </w:tabs>
        <w:spacing w:before="82"/>
        <w:ind w:left="326"/>
        <w:rPr>
          <w:rFonts w:ascii="Book Antiqua"/>
          <w:i/>
          <w:sz w:val="20"/>
        </w:rPr>
      </w:pPr>
      <w:bookmarkStart w:id="12" w:name="_bookmark4"/>
      <w:bookmarkEnd w:id="12"/>
      <w:r>
        <w:rPr>
          <w:sz w:val="20"/>
        </w:rPr>
        <w:lastRenderedPageBreak/>
        <w:t>4</w:t>
      </w:r>
      <w:r>
        <w:rPr>
          <w:sz w:val="20"/>
        </w:rPr>
        <w:tab/>
      </w:r>
      <w:r>
        <w:rPr>
          <w:rFonts w:ascii="Book Antiqua"/>
          <w:i/>
          <w:sz w:val="20"/>
        </w:rPr>
        <w:t>polyRx_cst_tx_dur</w:t>
      </w:r>
    </w:p>
    <w:p w14:paraId="1707C3BF" w14:textId="77777777" w:rsidR="005A7BFE" w:rsidRDefault="005A7BFE">
      <w:pPr>
        <w:pStyle w:val="Corpsdetexte"/>
        <w:spacing w:before="3"/>
        <w:rPr>
          <w:rFonts w:ascii="Book Antiqua"/>
          <w:i/>
          <w:sz w:val="26"/>
        </w:rPr>
      </w:pPr>
    </w:p>
    <w:p w14:paraId="1FED231F" w14:textId="77777777" w:rsidR="005A7BFE" w:rsidRDefault="004034D3">
      <w:pPr>
        <w:pStyle w:val="Titre2"/>
      </w:pPr>
      <w:r>
        <w:t>Arguments</w:t>
      </w:r>
    </w:p>
    <w:p w14:paraId="67692098" w14:textId="595EF17E" w:rsidR="005A7BFE" w:rsidRDefault="004034D3">
      <w:pPr>
        <w:pStyle w:val="Corpsdetexte"/>
        <w:tabs>
          <w:tab w:val="left" w:pos="2226"/>
        </w:tabs>
        <w:spacing w:before="170"/>
        <w:ind w:left="686"/>
      </w:pPr>
      <w:r>
        <w:rPr>
          <w:rFonts w:ascii="SimSun"/>
        </w:rPr>
        <w:t>dt</w:t>
      </w:r>
      <w:r>
        <w:rPr>
          <w:rFonts w:ascii="SimSun"/>
        </w:rPr>
        <w:tab/>
      </w:r>
      <w:r w:rsidR="00E24F9D">
        <w:t>Input data name</w:t>
      </w:r>
      <w:r>
        <w:t>.</w:t>
      </w:r>
    </w:p>
    <w:p w14:paraId="47145A3C" w14:textId="2A6348C4" w:rsidR="005A7BFE" w:rsidRDefault="004034D3">
      <w:pPr>
        <w:pStyle w:val="Corpsdetexte"/>
        <w:tabs>
          <w:tab w:val="left" w:pos="2226"/>
        </w:tabs>
        <w:spacing w:before="119" w:line="223" w:lineRule="auto"/>
        <w:ind w:left="2226" w:right="1481" w:hanging="1540"/>
      </w:pPr>
      <w:r>
        <w:rPr>
          <w:rFonts w:ascii="SimSun"/>
        </w:rPr>
        <w:t>start,</w:t>
      </w:r>
      <w:r>
        <w:rPr>
          <w:rFonts w:ascii="SimSun"/>
          <w:spacing w:val="-52"/>
        </w:rPr>
        <w:t xml:space="preserve"> </w:t>
      </w:r>
      <w:r>
        <w:rPr>
          <w:rFonts w:ascii="SimSun"/>
        </w:rPr>
        <w:t>end</w:t>
      </w:r>
      <w:r>
        <w:rPr>
          <w:rFonts w:ascii="SimSun"/>
        </w:rPr>
        <w:tab/>
      </w:r>
      <w:r w:rsidR="00E24F9D">
        <w:t>C</w:t>
      </w:r>
      <w:r>
        <w:t>olumns</w:t>
      </w:r>
      <w:r w:rsidR="00E24F9D">
        <w:t xml:space="preserve"> of dt</w:t>
      </w:r>
      <w:r>
        <w:t xml:space="preserve"> indicating the </w:t>
      </w:r>
      <w:r>
        <w:rPr>
          <w:rFonts w:ascii="SimSun"/>
        </w:rPr>
        <w:t xml:space="preserve">start </w:t>
      </w:r>
      <w:r>
        <w:t xml:space="preserve">and </w:t>
      </w:r>
      <w:r>
        <w:rPr>
          <w:rFonts w:ascii="SimSun"/>
        </w:rPr>
        <w:t xml:space="preserve">end </w:t>
      </w:r>
      <w:r>
        <w:t xml:space="preserve">date of individual </w:t>
      </w:r>
      <w:r>
        <w:rPr>
          <w:spacing w:val="-4"/>
        </w:rPr>
        <w:t xml:space="preserve">time </w:t>
      </w:r>
      <w:r>
        <w:t>periods</w:t>
      </w:r>
      <w:r>
        <w:rPr>
          <w:spacing w:val="-2"/>
        </w:rPr>
        <w:t xml:space="preserve"> </w:t>
      </w:r>
      <w:r>
        <w:t>(</w:t>
      </w:r>
      <w:r>
        <w:rPr>
          <w:rFonts w:ascii="SimSun"/>
        </w:rPr>
        <w:t>'yyyy-mm-dd'</w:t>
      </w:r>
      <w:r>
        <w:t>).</w:t>
      </w:r>
    </w:p>
    <w:p w14:paraId="72D682AA" w14:textId="515B02F6" w:rsidR="005A7BFE" w:rsidRDefault="004034D3">
      <w:pPr>
        <w:pStyle w:val="Corpsdetexte"/>
        <w:tabs>
          <w:tab w:val="left" w:pos="2226"/>
        </w:tabs>
        <w:spacing w:before="109"/>
        <w:ind w:left="686"/>
      </w:pPr>
      <w:r>
        <w:rPr>
          <w:rFonts w:ascii="SimSun"/>
        </w:rPr>
        <w:t>by</w:t>
      </w:r>
      <w:r>
        <w:rPr>
          <w:rFonts w:ascii="SimSun"/>
        </w:rPr>
        <w:tab/>
      </w:r>
      <w:r w:rsidR="00E24F9D">
        <w:t xml:space="preserve">Columns of dt </w:t>
      </w:r>
      <w:r>
        <w:t>by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periods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combined.</w:t>
      </w:r>
      <w:r>
        <w:rPr>
          <w:spacing w:val="8"/>
        </w:rPr>
        <w:t xml:space="preserve"> </w:t>
      </w:r>
      <w:commentRangeStart w:id="13"/>
      <w:r>
        <w:rPr>
          <w:rFonts w:ascii="SimSun"/>
        </w:rPr>
        <w:t>NULL</w:t>
      </w:r>
      <w:r>
        <w:rPr>
          <w:rFonts w:ascii="SimSun"/>
          <w:spacing w:val="-5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default.</w:t>
      </w:r>
      <w:commentRangeEnd w:id="13"/>
      <w:r w:rsidR="00E24F9D">
        <w:rPr>
          <w:rStyle w:val="Marquedecommentaire"/>
        </w:rPr>
        <w:commentReference w:id="13"/>
      </w:r>
    </w:p>
    <w:p w14:paraId="2A5FAFEA" w14:textId="2B8D71CF" w:rsidR="005A7BFE" w:rsidRDefault="004034D3">
      <w:pPr>
        <w:pStyle w:val="Corpsdetexte"/>
        <w:tabs>
          <w:tab w:val="left" w:pos="2226"/>
        </w:tabs>
        <w:spacing w:before="118" w:line="223" w:lineRule="auto"/>
        <w:ind w:left="2226" w:right="1481" w:hanging="1540"/>
        <w:jc w:val="both"/>
        <w:rPr>
          <w:rFonts w:ascii="SimSun"/>
        </w:rPr>
      </w:pPr>
      <w:r>
        <w:rPr>
          <w:rFonts w:ascii="SimSun"/>
        </w:rPr>
        <w:t>nday</w:t>
      </w:r>
      <w:r>
        <w:rPr>
          <w:rFonts w:ascii="SimSun"/>
        </w:rPr>
        <w:tab/>
      </w:r>
      <w:commentRangeStart w:id="14"/>
      <w:r w:rsidR="00E24F9D">
        <w:rPr>
          <w:rFonts w:ascii="SimSun"/>
        </w:rPr>
        <w:t xml:space="preserve">integer </w:t>
      </w:r>
      <w:commentRangeEnd w:id="14"/>
      <w:r w:rsidR="00E24F9D">
        <w:rPr>
          <w:rStyle w:val="Marquedecommentaire"/>
        </w:rPr>
        <w:commentReference w:id="14"/>
      </w:r>
      <w:r w:rsidR="00E24F9D">
        <w:rPr>
          <w:rFonts w:ascii="SimSun"/>
        </w:rPr>
        <w:t xml:space="preserve">that specify the </w:t>
      </w:r>
      <w:r>
        <w:t xml:space="preserve">maximum </w:t>
      </w:r>
      <w:r w:rsidR="00E24F9D">
        <w:t>number of days</w:t>
      </w:r>
      <w:r>
        <w:t xml:space="preserve"> </w:t>
      </w:r>
      <w:r w:rsidR="00E24F9D">
        <w:t xml:space="preserve">allowed </w:t>
      </w:r>
      <w:r>
        <w:t>between the end of a time period (</w:t>
      </w:r>
      <w:r>
        <w:rPr>
          <w:rFonts w:ascii="SimSun"/>
        </w:rPr>
        <w:t>end[i]</w:t>
      </w:r>
      <w:r>
        <w:t xml:space="preserve">) and </w:t>
      </w:r>
      <w:r>
        <w:rPr>
          <w:spacing w:val="-4"/>
        </w:rPr>
        <w:t xml:space="preserve">the </w:t>
      </w:r>
      <w:r>
        <w:t>beginning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(</w:t>
      </w:r>
      <w:r>
        <w:rPr>
          <w:rFonts w:ascii="SimSun"/>
        </w:rPr>
        <w:t>start[i+1]</w:t>
      </w:r>
      <w:r>
        <w:t>)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periods</w:t>
      </w:r>
      <w:r>
        <w:rPr>
          <w:spacing w:val="-5"/>
        </w:rPr>
        <w:t xml:space="preserve"> </w:t>
      </w:r>
      <w:r>
        <w:rPr>
          <w:spacing w:val="-3"/>
        </w:rPr>
        <w:t xml:space="preserve">from </w:t>
      </w:r>
      <w:r>
        <w:rPr>
          <w:rFonts w:ascii="SimSun"/>
        </w:rPr>
        <w:t>start[i]</w:t>
      </w:r>
      <w:r>
        <w:rPr>
          <w:rFonts w:ascii="SimSun"/>
          <w:spacing w:val="-6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rFonts w:ascii="SimSun"/>
        </w:rPr>
        <w:t>end[i+1]</w:t>
      </w:r>
      <w:r>
        <w:t>.</w:t>
      </w:r>
      <w:r>
        <w:rPr>
          <w:spacing w:val="6"/>
        </w:rPr>
        <w:t xml:space="preserve"> </w:t>
      </w:r>
      <w:r>
        <w:t>Usually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2.</w:t>
      </w:r>
      <w:r>
        <w:rPr>
          <w:spacing w:val="6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periods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merged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rPr>
          <w:rFonts w:ascii="SimSun"/>
        </w:rPr>
        <w:t>start[i+1]</w:t>
      </w:r>
    </w:p>
    <w:p w14:paraId="33EC7D19" w14:textId="77777777" w:rsidR="005A7BFE" w:rsidRDefault="004034D3">
      <w:pPr>
        <w:pStyle w:val="Paragraphedeliste"/>
        <w:numPr>
          <w:ilvl w:val="0"/>
          <w:numId w:val="3"/>
        </w:numPr>
        <w:tabs>
          <w:tab w:val="left" w:pos="2343"/>
        </w:tabs>
        <w:spacing w:before="0" w:line="245" w:lineRule="exact"/>
        <w:rPr>
          <w:sz w:val="20"/>
        </w:rPr>
      </w:pPr>
      <w:r>
        <w:rPr>
          <w:rFonts w:ascii="SimSun" w:hAnsi="SimSun"/>
          <w:sz w:val="20"/>
        </w:rPr>
        <w:t>end[i]</w:t>
      </w:r>
      <w:r>
        <w:rPr>
          <w:rFonts w:ascii="SimSun" w:hAnsi="SimSun"/>
          <w:spacing w:val="-53"/>
          <w:sz w:val="20"/>
        </w:rPr>
        <w:t xml:space="preserve"> </w:t>
      </w:r>
      <w:r>
        <w:rPr>
          <w:sz w:val="20"/>
        </w:rPr>
        <w:t xml:space="preserve">&lt; </w:t>
      </w:r>
      <w:r>
        <w:rPr>
          <w:rFonts w:ascii="SimSun" w:hAnsi="SimSun"/>
          <w:sz w:val="20"/>
        </w:rPr>
        <w:t>nday</w:t>
      </w:r>
      <w:r>
        <w:rPr>
          <w:sz w:val="20"/>
        </w:rPr>
        <w:t>.</w:t>
      </w:r>
    </w:p>
    <w:p w14:paraId="128800CD" w14:textId="6C53CEE4" w:rsidR="005A7BFE" w:rsidRDefault="004034D3">
      <w:pPr>
        <w:pStyle w:val="Corpsdetexte"/>
        <w:tabs>
          <w:tab w:val="left" w:pos="2226"/>
        </w:tabs>
        <w:spacing w:before="118" w:line="223" w:lineRule="auto"/>
        <w:ind w:left="2226" w:right="1481" w:hanging="1540"/>
      </w:pPr>
      <w:r>
        <w:rPr>
          <w:rFonts w:ascii="SimSun"/>
        </w:rPr>
        <w:t>final_as_date</w:t>
      </w:r>
      <w:r>
        <w:rPr>
          <w:rFonts w:ascii="SimSun"/>
        </w:rPr>
        <w:tab/>
      </w:r>
      <w:r w:rsidR="00E24F9D">
        <w:rPr>
          <w:rFonts w:ascii="SimSun"/>
        </w:rPr>
        <w:t xml:space="preserve">logical, </w:t>
      </w:r>
      <w:r w:rsidR="00E24F9D">
        <w:t>i</w:t>
      </w:r>
      <w:r>
        <w:t xml:space="preserve">ndicates if </w:t>
      </w:r>
      <w:r>
        <w:rPr>
          <w:rFonts w:ascii="SimSun"/>
        </w:rPr>
        <w:t xml:space="preserve">start </w:t>
      </w:r>
      <w:r>
        <w:t xml:space="preserve">and </w:t>
      </w:r>
      <w:r>
        <w:rPr>
          <w:rFonts w:ascii="SimSun"/>
        </w:rPr>
        <w:t xml:space="preserve">end </w:t>
      </w:r>
      <w:r>
        <w:t xml:space="preserve">columns should be returned </w:t>
      </w:r>
      <w:r>
        <w:rPr>
          <w:rFonts w:ascii="SimSun"/>
        </w:rPr>
        <w:t>as_date</w:t>
      </w:r>
      <w:r>
        <w:rPr>
          <w:rFonts w:ascii="SimSun"/>
          <w:spacing w:val="-51"/>
        </w:rPr>
        <w:t xml:space="preserve"> </w:t>
      </w:r>
      <w:r>
        <w:t>(</w:t>
      </w:r>
      <w:r>
        <w:rPr>
          <w:rFonts w:ascii="SimSun"/>
        </w:rPr>
        <w:t>TRUE</w:t>
      </w:r>
      <w:r>
        <w:t>). Else, dates are returned as character (</w:t>
      </w:r>
      <w:r>
        <w:rPr>
          <w:rFonts w:ascii="SimSun"/>
        </w:rPr>
        <w:t>FALSE</w:t>
      </w:r>
      <w:r>
        <w:t xml:space="preserve">). </w:t>
      </w:r>
      <w:r>
        <w:rPr>
          <w:rFonts w:ascii="SimSun"/>
        </w:rPr>
        <w:t>TRUE</w:t>
      </w:r>
      <w:r>
        <w:rPr>
          <w:rFonts w:ascii="SimSun"/>
          <w:spacing w:val="-62"/>
        </w:rPr>
        <w:t xml:space="preserve"> </w:t>
      </w:r>
      <w:r>
        <w:t>by default.</w:t>
      </w:r>
    </w:p>
    <w:p w14:paraId="06936E5A" w14:textId="6634DF9C" w:rsidR="005A7BFE" w:rsidRDefault="004034D3">
      <w:pPr>
        <w:pStyle w:val="Corpsdetexte"/>
        <w:tabs>
          <w:tab w:val="left" w:pos="2226"/>
        </w:tabs>
        <w:spacing w:before="109" w:line="248" w:lineRule="exact"/>
        <w:ind w:left="686"/>
      </w:pPr>
      <w:r>
        <w:rPr>
          <w:rFonts w:ascii="SimSun"/>
        </w:rPr>
        <w:t>verif_cols</w:t>
      </w:r>
      <w:r>
        <w:rPr>
          <w:rFonts w:ascii="SimSun"/>
        </w:rPr>
        <w:tab/>
      </w:r>
      <w:r w:rsidR="00E24F9D">
        <w:rPr>
          <w:rFonts w:ascii="SimSun"/>
        </w:rPr>
        <w:t>logical,</w:t>
      </w:r>
      <w:r w:rsidR="00E24F9D">
        <w:t>i</w:t>
      </w:r>
      <w:r>
        <w:t>ndicates</w:t>
      </w:r>
      <w:r>
        <w:rPr>
          <w:spacing w:val="26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verify</w:t>
      </w:r>
      <w:r>
        <w:rPr>
          <w:spacing w:val="26"/>
        </w:rPr>
        <w:t xml:space="preserve"> </w:t>
      </w:r>
      <w:r>
        <w:rPr>
          <w:rFonts w:ascii="SimSun"/>
        </w:rPr>
        <w:t>start</w:t>
      </w:r>
      <w:r>
        <w:rPr>
          <w:rFonts w:ascii="SimSun"/>
          <w:spacing w:val="-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SimSun"/>
        </w:rPr>
        <w:t>end</w:t>
      </w:r>
      <w:r>
        <w:rPr>
          <w:rFonts w:ascii="SimSun"/>
          <w:spacing w:val="-23"/>
        </w:rPr>
        <w:t xml:space="preserve"> </w:t>
      </w:r>
      <w:r>
        <w:t>column</w:t>
      </w:r>
      <w:r>
        <w:rPr>
          <w:spacing w:val="26"/>
        </w:rPr>
        <w:t xml:space="preserve"> </w:t>
      </w:r>
      <w:r>
        <w:t>format</w:t>
      </w:r>
      <w:r>
        <w:rPr>
          <w:spacing w:val="26"/>
        </w:rPr>
        <w:t xml:space="preserve"> </w:t>
      </w:r>
      <w:r>
        <w:t>(safe).</w:t>
      </w:r>
    </w:p>
    <w:p w14:paraId="60FD16CF" w14:textId="77777777" w:rsidR="005A7BFE" w:rsidRDefault="004034D3">
      <w:pPr>
        <w:pStyle w:val="Corpsdetexte"/>
        <w:spacing w:line="248" w:lineRule="exact"/>
        <w:ind w:left="2226"/>
      </w:pPr>
      <w:r>
        <w:rPr>
          <w:rFonts w:ascii="SimSun"/>
        </w:rPr>
        <w:t>TRUE</w:t>
      </w:r>
      <w:r>
        <w:rPr>
          <w:rFonts w:ascii="SimSun"/>
          <w:spacing w:val="-53"/>
        </w:rPr>
        <w:t xml:space="preserve"> </w:t>
      </w:r>
      <w:r>
        <w:t>by default.</w:t>
      </w:r>
    </w:p>
    <w:p w14:paraId="6860F22A" w14:textId="77777777" w:rsidR="005A7BFE" w:rsidRDefault="005A7BFE">
      <w:pPr>
        <w:pStyle w:val="Corpsdetexte"/>
        <w:rPr>
          <w:sz w:val="35"/>
        </w:rPr>
      </w:pPr>
    </w:p>
    <w:p w14:paraId="6A3735D5" w14:textId="77777777" w:rsidR="005A7BFE" w:rsidRDefault="004034D3">
      <w:pPr>
        <w:pStyle w:val="Titre2"/>
      </w:pPr>
      <w:r>
        <w:t>Value</w:t>
      </w:r>
    </w:p>
    <w:p w14:paraId="631920E4" w14:textId="6B962606" w:rsidR="005A7BFE" w:rsidRPr="00E24F9D" w:rsidRDefault="00627BF8">
      <w:pPr>
        <w:pStyle w:val="Corpsdetexte"/>
        <w:spacing w:before="170"/>
        <w:ind w:left="686"/>
        <w:rPr>
          <w:u w:val="single"/>
        </w:rPr>
      </w:pPr>
      <w:bookmarkStart w:id="15" w:name="_Hlk51741881"/>
      <w:r w:rsidRPr="00627BF8">
        <w:rPr>
          <w:rFonts w:ascii="SimSun"/>
        </w:rPr>
        <w:t>data.table</w:t>
      </w:r>
      <w:r w:rsidR="00E24F9D">
        <w:rPr>
          <w:rFonts w:ascii="SimSun"/>
        </w:rPr>
        <w:t xml:space="preserve"> of the aggregated</w:t>
      </w:r>
      <w:r w:rsidR="00A0220C">
        <w:rPr>
          <w:rFonts w:ascii="SimSun"/>
        </w:rPr>
        <w:t xml:space="preserve"> </w:t>
      </w:r>
      <w:r w:rsidR="00E24F9D">
        <w:rPr>
          <w:rFonts w:ascii="SimSun"/>
        </w:rPr>
        <w:t xml:space="preserve">time periods </w:t>
      </w:r>
      <w:r w:rsidR="00A0220C">
        <w:rPr>
          <w:rFonts w:ascii="SimSun"/>
        </w:rPr>
        <w:t>at least nday apart for each distinct value of the by columns.</w:t>
      </w:r>
      <w:r w:rsidRPr="00627BF8">
        <w:rPr>
          <w:rFonts w:ascii="SimSun"/>
          <w:spacing w:val="-52"/>
        </w:rPr>
        <w:t xml:space="preserve"> </w:t>
      </w:r>
      <w:bookmarkEnd w:id="15"/>
      <w:r>
        <w:t xml:space="preserve"> </w:t>
      </w:r>
      <w:r w:rsidR="00A0220C">
        <w:t xml:space="preserve">The data.table includes the </w:t>
      </w:r>
      <w:r>
        <w:rPr>
          <w:i/>
          <w:iCs/>
        </w:rPr>
        <w:t>by</w:t>
      </w:r>
      <w:r>
        <w:t xml:space="preserve">, </w:t>
      </w:r>
      <w:r>
        <w:rPr>
          <w:i/>
          <w:iCs/>
        </w:rPr>
        <w:t>start</w:t>
      </w:r>
      <w:r>
        <w:t xml:space="preserve"> and </w:t>
      </w:r>
      <w:r>
        <w:rPr>
          <w:i/>
          <w:iCs/>
        </w:rPr>
        <w:t>end</w:t>
      </w:r>
      <w:r>
        <w:t xml:space="preserve"> column</w:t>
      </w:r>
      <w:r w:rsidR="00A0220C">
        <w:t>s</w:t>
      </w:r>
      <w:r>
        <w:rPr>
          <w:u w:val="single"/>
        </w:rPr>
        <w:t>.</w:t>
      </w:r>
    </w:p>
    <w:p w14:paraId="560FB5F9" w14:textId="77777777" w:rsidR="005A7BFE" w:rsidRDefault="005A7BFE">
      <w:pPr>
        <w:pStyle w:val="Corpsdetexte"/>
        <w:rPr>
          <w:sz w:val="35"/>
        </w:rPr>
      </w:pPr>
    </w:p>
    <w:p w14:paraId="33C507EB" w14:textId="77777777" w:rsidR="005A7BFE" w:rsidRDefault="004034D3">
      <w:pPr>
        <w:pStyle w:val="Titre2"/>
      </w:pPr>
      <w:r>
        <w:t>Examples</w:t>
      </w:r>
    </w:p>
    <w:p w14:paraId="28CDA2E1" w14:textId="77777777" w:rsidR="005A7BFE" w:rsidRDefault="004034D3">
      <w:pPr>
        <w:spacing w:before="170" w:line="225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>DT &lt;- data.frame(</w:t>
      </w:r>
    </w:p>
    <w:p w14:paraId="73EE69C7" w14:textId="77777777" w:rsidR="005A7BFE" w:rsidRDefault="004034D3">
      <w:pPr>
        <w:spacing w:line="219" w:lineRule="exact"/>
        <w:ind w:left="866"/>
        <w:rPr>
          <w:rFonts w:ascii="SimSun"/>
          <w:sz w:val="18"/>
        </w:rPr>
      </w:pPr>
      <w:r>
        <w:rPr>
          <w:rFonts w:ascii="SimSun"/>
          <w:sz w:val="18"/>
        </w:rPr>
        <w:t>id = 1, age = 55, sex = "f",</w:t>
      </w:r>
    </w:p>
    <w:p w14:paraId="1C5CE18B" w14:textId="77777777" w:rsidR="005A7BFE" w:rsidRDefault="004034D3">
      <w:pPr>
        <w:tabs>
          <w:tab w:val="left" w:pos="1852"/>
        </w:tabs>
        <w:spacing w:line="219" w:lineRule="exact"/>
        <w:ind w:left="866"/>
        <w:rPr>
          <w:rFonts w:ascii="SimSun"/>
          <w:sz w:val="18"/>
        </w:rPr>
      </w:pPr>
      <w:r>
        <w:rPr>
          <w:rFonts w:ascii="SimSun"/>
          <w:sz w:val="18"/>
        </w:rPr>
        <w:t>start</w:t>
      </w:r>
      <w:r>
        <w:rPr>
          <w:rFonts w:ascii="SimSun"/>
          <w:spacing w:val="-2"/>
          <w:sz w:val="18"/>
        </w:rPr>
        <w:t xml:space="preserve"> </w:t>
      </w:r>
      <w:r>
        <w:rPr>
          <w:rFonts w:ascii="SimSun"/>
          <w:sz w:val="18"/>
        </w:rPr>
        <w:t>=</w:t>
      </w:r>
      <w:r>
        <w:rPr>
          <w:rFonts w:ascii="SimSun"/>
          <w:sz w:val="18"/>
        </w:rPr>
        <w:tab/>
        <w:t>c("2020-01-01", "2020-01-10", "2020-01-20",</w:t>
      </w:r>
      <w:r>
        <w:rPr>
          <w:rFonts w:ascii="SimSun"/>
          <w:spacing w:val="-5"/>
          <w:sz w:val="18"/>
        </w:rPr>
        <w:t xml:space="preserve"> </w:t>
      </w:r>
      <w:r>
        <w:rPr>
          <w:rFonts w:ascii="SimSun"/>
          <w:sz w:val="18"/>
        </w:rPr>
        <w:t>"2020-01-26"),</w:t>
      </w:r>
    </w:p>
    <w:p w14:paraId="32455ADA" w14:textId="77777777" w:rsidR="005A7BFE" w:rsidRDefault="004034D3">
      <w:pPr>
        <w:spacing w:line="225" w:lineRule="exact"/>
        <w:ind w:left="866"/>
        <w:rPr>
          <w:rFonts w:ascii="SimSun"/>
          <w:sz w:val="18"/>
        </w:rPr>
      </w:pPr>
      <w:r>
        <w:rPr>
          <w:rFonts w:ascii="SimSun"/>
          <w:sz w:val="18"/>
        </w:rPr>
        <w:t>end_date = c("2020-01-10", "2020-01-19", "2020-01-24", "2020-01-31")</w:t>
      </w:r>
    </w:p>
    <w:p w14:paraId="29BB305E" w14:textId="77777777" w:rsidR="005A7BFE" w:rsidRDefault="004034D3">
      <w:pPr>
        <w:spacing w:line="214" w:lineRule="exact"/>
        <w:ind w:left="686"/>
        <w:rPr>
          <w:rFonts w:ascii="SimSun"/>
          <w:sz w:val="18"/>
        </w:rPr>
      </w:pPr>
      <w:r>
        <w:rPr>
          <w:rFonts w:ascii="SimSun"/>
          <w:w w:val="99"/>
          <w:sz w:val="18"/>
        </w:rPr>
        <w:t>)</w:t>
      </w:r>
    </w:p>
    <w:p w14:paraId="0D3B5174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>dt1 &lt;- unite_periods(</w:t>
      </w:r>
    </w:p>
    <w:p w14:paraId="37B097AC" w14:textId="77777777" w:rsidR="005A7BFE" w:rsidRDefault="004034D3">
      <w:pPr>
        <w:spacing w:before="3" w:line="228" w:lineRule="auto"/>
        <w:ind w:left="866" w:right="3984"/>
        <w:rPr>
          <w:rFonts w:ascii="SimSun"/>
          <w:sz w:val="18"/>
        </w:rPr>
      </w:pPr>
      <w:r>
        <w:rPr>
          <w:rFonts w:ascii="SimSun"/>
          <w:sz w:val="18"/>
        </w:rPr>
        <w:t>dt = DT, start = "start", end = "end_date", by = NULL, nday = 2, verif_cols = TRUE</w:t>
      </w:r>
    </w:p>
    <w:p w14:paraId="0CB774BC" w14:textId="77777777" w:rsidR="005A7BFE" w:rsidRDefault="004034D3">
      <w:pPr>
        <w:spacing w:line="216" w:lineRule="exact"/>
        <w:ind w:left="686"/>
        <w:rPr>
          <w:rFonts w:ascii="SimSun"/>
          <w:sz w:val="18"/>
        </w:rPr>
      </w:pPr>
      <w:r>
        <w:rPr>
          <w:rFonts w:ascii="SimSun"/>
          <w:w w:val="99"/>
          <w:sz w:val="18"/>
        </w:rPr>
        <w:t>)</w:t>
      </w:r>
    </w:p>
    <w:p w14:paraId="7505FC34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>dt2 &lt;- unite_periods(</w:t>
      </w:r>
    </w:p>
    <w:p w14:paraId="01A941AB" w14:textId="77777777" w:rsidR="005A7BFE" w:rsidRDefault="004034D3">
      <w:pPr>
        <w:spacing w:before="3" w:line="228" w:lineRule="auto"/>
        <w:ind w:left="866" w:right="3356"/>
        <w:rPr>
          <w:rFonts w:ascii="SimSun"/>
          <w:sz w:val="18"/>
        </w:rPr>
      </w:pPr>
      <w:r>
        <w:rPr>
          <w:rFonts w:ascii="SimSun"/>
          <w:sz w:val="18"/>
        </w:rPr>
        <w:t>dt = DT, start = "start", end = "end_date", by = c("id", "sex"), nday = 2, verif_cols = TRUE</w:t>
      </w:r>
    </w:p>
    <w:p w14:paraId="5548EA74" w14:textId="77777777" w:rsidR="005A7BFE" w:rsidRPr="005B6DF4" w:rsidRDefault="004034D3">
      <w:pPr>
        <w:spacing w:line="222" w:lineRule="exact"/>
        <w:ind w:left="686"/>
        <w:rPr>
          <w:rFonts w:ascii="SimSun"/>
          <w:sz w:val="18"/>
          <w:lang w:val="fr-CA"/>
        </w:rPr>
      </w:pPr>
      <w:r w:rsidRPr="005B6DF4">
        <w:rPr>
          <w:rFonts w:ascii="SimSun"/>
          <w:w w:val="99"/>
          <w:sz w:val="18"/>
          <w:lang w:val="fr-CA"/>
        </w:rPr>
        <w:t>)</w:t>
      </w:r>
    </w:p>
    <w:p w14:paraId="695739DC" w14:textId="77777777" w:rsidR="005A7BFE" w:rsidRPr="005B6DF4" w:rsidRDefault="005A7BFE">
      <w:pPr>
        <w:pStyle w:val="Corpsdetexte"/>
        <w:rPr>
          <w:rFonts w:ascii="SimSun"/>
          <w:lang w:val="fr-CA"/>
        </w:rPr>
      </w:pPr>
    </w:p>
    <w:p w14:paraId="52538A6E" w14:textId="77777777" w:rsidR="005A7BFE" w:rsidRPr="005B6DF4" w:rsidRDefault="005A7BFE">
      <w:pPr>
        <w:pStyle w:val="Corpsdetexte"/>
        <w:rPr>
          <w:rFonts w:ascii="SimSun"/>
          <w:lang w:val="fr-CA"/>
        </w:rPr>
      </w:pPr>
    </w:p>
    <w:p w14:paraId="69F2922C" w14:textId="190B4237" w:rsidR="005A7BFE" w:rsidRPr="005B6DF4" w:rsidRDefault="002B555E">
      <w:pPr>
        <w:pStyle w:val="Corpsdetexte"/>
        <w:spacing w:before="4"/>
        <w:rPr>
          <w:rFonts w:ascii="SimSun"/>
          <w:sz w:val="27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EDF7F76" wp14:editId="05D6B5DB">
                <wp:simplePos x="0" y="0"/>
                <wp:positionH relativeFrom="page">
                  <wp:posOffset>1274445</wp:posOffset>
                </wp:positionH>
                <wp:positionV relativeFrom="paragraph">
                  <wp:posOffset>249555</wp:posOffset>
                </wp:positionV>
                <wp:extent cx="5229225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9225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8235"/>
                            <a:gd name="T2" fmla="+- 0 10242 2007"/>
                            <a:gd name="T3" fmla="*/ T2 w 82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35">
                              <a:moveTo>
                                <a:pt x="0" y="0"/>
                              </a:moveTo>
                              <a:lnTo>
                                <a:pt x="823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3CD31" id="Freeform 8" o:spid="_x0000_s1026" style="position:absolute;margin-left:100.35pt;margin-top:19.65pt;width:411.7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" path="m,l8235,e" filled="f" strokeweight=".14042mm">
                <v:path arrowok="t" o:connecttype="custom" o:connectlocs="0,0;5229225,0" o:connectangles="0,0"/>
                <w10:wrap type="topAndBottom" anchorx="page"/>
              </v:shape>
            </w:pict>
          </mc:Fallback>
        </mc:AlternateContent>
      </w:r>
    </w:p>
    <w:p w14:paraId="19DE97A0" w14:textId="1F632485" w:rsidR="005A7BFE" w:rsidRPr="005B6DF4" w:rsidRDefault="004034D3">
      <w:pPr>
        <w:tabs>
          <w:tab w:val="left" w:pos="2792"/>
        </w:tabs>
        <w:spacing w:before="126"/>
        <w:ind w:left="532"/>
        <w:rPr>
          <w:i/>
          <w:sz w:val="20"/>
          <w:lang w:val="fr-CA"/>
        </w:rPr>
      </w:pPr>
      <w:bookmarkStart w:id="16" w:name="polyRx_cst_tx_dur"/>
      <w:bookmarkEnd w:id="16"/>
      <w:r w:rsidRPr="005B6DF4">
        <w:rPr>
          <w:rFonts w:ascii="SimSun"/>
          <w:sz w:val="20"/>
          <w:lang w:val="fr-CA"/>
        </w:rPr>
        <w:t>cst_</w:t>
      </w:r>
      <w:r w:rsidR="000728AD" w:rsidRPr="005B6DF4">
        <w:rPr>
          <w:rFonts w:ascii="SimSun"/>
          <w:sz w:val="20"/>
          <w:lang w:val="fr-CA"/>
        </w:rPr>
        <w:t>t</w:t>
      </w:r>
      <w:r w:rsidR="000728AD">
        <w:rPr>
          <w:rFonts w:ascii="SimSun"/>
          <w:sz w:val="20"/>
          <w:lang w:val="fr-CA"/>
        </w:rPr>
        <w:t>rt</w:t>
      </w:r>
      <w:r w:rsidRPr="005B6DF4">
        <w:rPr>
          <w:rFonts w:ascii="SimSun"/>
          <w:sz w:val="20"/>
          <w:lang w:val="fr-CA"/>
        </w:rPr>
        <w:t>_dur</w:t>
      </w:r>
      <w:r w:rsidRPr="005B6DF4">
        <w:rPr>
          <w:rFonts w:ascii="SimSun"/>
          <w:sz w:val="20"/>
          <w:lang w:val="fr-CA"/>
        </w:rPr>
        <w:tab/>
      </w:r>
      <w:r w:rsidRPr="005B6DF4">
        <w:rPr>
          <w:i/>
          <w:sz w:val="20"/>
          <w:lang w:val="fr-CA"/>
        </w:rPr>
        <w:t>Constant treatment duration</w:t>
      </w:r>
      <w:r w:rsidRPr="005B6DF4">
        <w:rPr>
          <w:i/>
          <w:spacing w:val="-4"/>
          <w:sz w:val="20"/>
          <w:lang w:val="fr-CA"/>
        </w:rPr>
        <w:t xml:space="preserve"> </w:t>
      </w:r>
      <w:r w:rsidRPr="005B6DF4">
        <w:rPr>
          <w:i/>
          <w:sz w:val="20"/>
          <w:lang w:val="fr-CA"/>
        </w:rPr>
        <w:t>drugs</w:t>
      </w:r>
    </w:p>
    <w:p w14:paraId="0B6B8F59" w14:textId="5851F3B6" w:rsidR="005A7BFE" w:rsidRPr="005B6DF4" w:rsidRDefault="002B555E">
      <w:pPr>
        <w:pStyle w:val="Corpsdetexte"/>
        <w:spacing w:before="6"/>
        <w:rPr>
          <w:i/>
          <w:sz w:val="12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F29B48C" wp14:editId="4B996F5C">
                <wp:simplePos x="0" y="0"/>
                <wp:positionH relativeFrom="page">
                  <wp:posOffset>1274445</wp:posOffset>
                </wp:positionH>
                <wp:positionV relativeFrom="paragraph">
                  <wp:posOffset>119380</wp:posOffset>
                </wp:positionV>
                <wp:extent cx="5229225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9225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8235"/>
                            <a:gd name="T2" fmla="+- 0 10242 2007"/>
                            <a:gd name="T3" fmla="*/ T2 w 82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35">
                              <a:moveTo>
                                <a:pt x="0" y="0"/>
                              </a:moveTo>
                              <a:lnTo>
                                <a:pt x="823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40804" id="Freeform 7" o:spid="_x0000_s1026" style="position:absolute;margin-left:100.35pt;margin-top:9.4pt;width:411.7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" path="m,l8235,e" filled="f" strokeweight=".14042mm">
                <v:path arrowok="t" o:connecttype="custom" o:connectlocs="0,0;5229225,0" o:connectangles="0,0"/>
                <w10:wrap type="topAndBottom" anchorx="page"/>
              </v:shape>
            </w:pict>
          </mc:Fallback>
        </mc:AlternateContent>
      </w:r>
    </w:p>
    <w:p w14:paraId="386701FB" w14:textId="77777777" w:rsidR="005A7BFE" w:rsidRPr="005B6DF4" w:rsidRDefault="005A7BFE">
      <w:pPr>
        <w:pStyle w:val="Corpsdetexte"/>
        <w:rPr>
          <w:i/>
          <w:lang w:val="fr-CA"/>
        </w:rPr>
      </w:pPr>
    </w:p>
    <w:p w14:paraId="62C3B9F2" w14:textId="77777777" w:rsidR="005A7BFE" w:rsidRPr="005B6DF4" w:rsidRDefault="005A7BFE">
      <w:pPr>
        <w:pStyle w:val="Corpsdetexte"/>
        <w:spacing w:before="10"/>
        <w:rPr>
          <w:i/>
          <w:sz w:val="16"/>
          <w:lang w:val="fr-CA"/>
        </w:rPr>
      </w:pPr>
    </w:p>
    <w:p w14:paraId="09C168DC" w14:textId="77777777" w:rsidR="005A7BFE" w:rsidRDefault="004034D3">
      <w:pPr>
        <w:pStyle w:val="Titre2"/>
        <w:spacing w:before="105"/>
      </w:pPr>
      <w:r>
        <w:t>Description</w:t>
      </w:r>
    </w:p>
    <w:p w14:paraId="5BE081A2" w14:textId="63D95CA5" w:rsidR="005A7BFE" w:rsidRDefault="004034D3">
      <w:pPr>
        <w:pStyle w:val="Corpsdetexte"/>
        <w:spacing w:before="187" w:line="235" w:lineRule="auto"/>
        <w:ind w:left="686" w:right="1481"/>
      </w:pPr>
      <w:r>
        <w:t xml:space="preserve">Overwrites the treatment duration with constant durations for each </w:t>
      </w:r>
      <w:r w:rsidR="000728AD">
        <w:t xml:space="preserve">drug code </w:t>
      </w:r>
      <w:r>
        <w:t xml:space="preserve">included in </w:t>
      </w:r>
      <w:r w:rsidR="000728AD">
        <w:t>a user-provided table</w:t>
      </w:r>
    </w:p>
    <w:p w14:paraId="4EDA0927" w14:textId="77777777" w:rsidR="005A7BFE" w:rsidRDefault="005A7BFE">
      <w:pPr>
        <w:pStyle w:val="Corpsdetexte"/>
        <w:spacing w:before="1"/>
        <w:rPr>
          <w:sz w:val="35"/>
        </w:rPr>
      </w:pPr>
    </w:p>
    <w:p w14:paraId="1D9E0D30" w14:textId="77777777" w:rsidR="005A7BFE" w:rsidRPr="005B6DF4" w:rsidRDefault="004034D3">
      <w:pPr>
        <w:pStyle w:val="Titre2"/>
        <w:rPr>
          <w:lang w:val="fr-CA"/>
        </w:rPr>
      </w:pPr>
      <w:r w:rsidRPr="005B6DF4">
        <w:rPr>
          <w:lang w:val="fr-CA"/>
        </w:rPr>
        <w:t>Usage</w:t>
      </w:r>
    </w:p>
    <w:p w14:paraId="536CB31E" w14:textId="614D3046" w:rsidR="005A7BFE" w:rsidRPr="005B6DF4" w:rsidRDefault="004034D3">
      <w:pPr>
        <w:pStyle w:val="Corpsdetexte"/>
        <w:spacing w:before="170"/>
        <w:ind w:left="686"/>
        <w:rPr>
          <w:rFonts w:ascii="SimSun"/>
          <w:lang w:val="fr-CA"/>
        </w:rPr>
      </w:pPr>
      <w:r w:rsidRPr="005B6DF4">
        <w:rPr>
          <w:rFonts w:ascii="SimSun"/>
          <w:lang w:val="fr-CA"/>
        </w:rPr>
        <w:t>polyRx_cst_t</w:t>
      </w:r>
      <w:r w:rsidR="00562073">
        <w:rPr>
          <w:rFonts w:ascii="SimSun"/>
          <w:lang w:val="fr-CA"/>
        </w:rPr>
        <w:t>rt</w:t>
      </w:r>
      <w:r w:rsidRPr="005B6DF4">
        <w:rPr>
          <w:rFonts w:ascii="SimSun"/>
          <w:lang w:val="fr-CA"/>
        </w:rPr>
        <w:t>dur(Rx_deliveries, cst_</w:t>
      </w:r>
      <w:r w:rsidR="000728AD" w:rsidRPr="005B6DF4">
        <w:rPr>
          <w:rFonts w:ascii="SimSun"/>
          <w:lang w:val="fr-CA"/>
        </w:rPr>
        <w:t>t</w:t>
      </w:r>
      <w:r w:rsidR="000728AD">
        <w:rPr>
          <w:rFonts w:ascii="SimSun"/>
          <w:lang w:val="fr-CA"/>
        </w:rPr>
        <w:t>rt</w:t>
      </w:r>
      <w:r w:rsidRPr="005B6DF4">
        <w:rPr>
          <w:rFonts w:ascii="SimSun"/>
          <w:lang w:val="fr-CA"/>
        </w:rPr>
        <w:t>_dur</w:t>
      </w:r>
      <w:r w:rsidR="00F941DC">
        <w:rPr>
          <w:rFonts w:ascii="SimSun"/>
          <w:lang w:val="fr-CA"/>
        </w:rPr>
        <w:t>, drug code, drug duration</w:t>
      </w:r>
      <w:r w:rsidR="00B359B2">
        <w:rPr>
          <w:rFonts w:ascii="SimSun"/>
          <w:lang w:val="fr-CA"/>
        </w:rPr>
        <w:t>, cst_duration</w:t>
      </w:r>
      <w:r w:rsidRPr="005B6DF4">
        <w:rPr>
          <w:rFonts w:ascii="SimSun"/>
          <w:lang w:val="fr-CA"/>
        </w:rPr>
        <w:t>)</w:t>
      </w:r>
    </w:p>
    <w:p w14:paraId="0C206715" w14:textId="77777777" w:rsidR="005A7BFE" w:rsidRPr="005B6DF4" w:rsidRDefault="005A7BFE">
      <w:pPr>
        <w:rPr>
          <w:rFonts w:ascii="SimSun"/>
          <w:lang w:val="fr-CA"/>
        </w:rPr>
        <w:sectPr w:rsidR="005A7BFE" w:rsidRPr="005B6DF4" w:rsidSect="00FE7AAC">
          <w:pgSz w:w="12240" w:h="15840" w:code="1"/>
          <w:pgMar w:top="1340" w:right="180" w:bottom="280" w:left="1680" w:header="720" w:footer="720" w:gutter="0"/>
          <w:cols w:space="720"/>
          <w:docGrid w:linePitch="299"/>
        </w:sectPr>
      </w:pPr>
    </w:p>
    <w:p w14:paraId="521F5AA8" w14:textId="77777777" w:rsidR="005A7BFE" w:rsidRDefault="004034D3">
      <w:pPr>
        <w:tabs>
          <w:tab w:val="right" w:pos="8561"/>
        </w:tabs>
        <w:spacing w:before="82"/>
        <w:ind w:left="326"/>
        <w:rPr>
          <w:sz w:val="20"/>
        </w:rPr>
      </w:pPr>
      <w:bookmarkStart w:id="17" w:name="_bookmark5"/>
      <w:bookmarkEnd w:id="17"/>
      <w:r>
        <w:rPr>
          <w:rFonts w:ascii="Book Antiqua"/>
          <w:i/>
          <w:sz w:val="20"/>
        </w:rPr>
        <w:lastRenderedPageBreak/>
        <w:t>polyRx_data_process</w:t>
      </w:r>
      <w:r>
        <w:rPr>
          <w:rFonts w:ascii="Book Antiqua"/>
          <w:i/>
          <w:sz w:val="20"/>
        </w:rPr>
        <w:tab/>
      </w:r>
      <w:r>
        <w:rPr>
          <w:sz w:val="20"/>
        </w:rPr>
        <w:t>5</w:t>
      </w:r>
    </w:p>
    <w:p w14:paraId="17E5CA8E" w14:textId="77777777" w:rsidR="005A7BFE" w:rsidRDefault="005A7BFE">
      <w:pPr>
        <w:pStyle w:val="Corpsdetexte"/>
        <w:spacing w:before="6"/>
        <w:rPr>
          <w:sz w:val="27"/>
        </w:rPr>
      </w:pPr>
    </w:p>
    <w:p w14:paraId="65987629" w14:textId="77777777" w:rsidR="005A7BFE" w:rsidRDefault="004034D3">
      <w:pPr>
        <w:pStyle w:val="Titre2"/>
      </w:pPr>
      <w:r>
        <w:t>Arguments</w:t>
      </w:r>
    </w:p>
    <w:p w14:paraId="24F9F52A" w14:textId="69664230" w:rsidR="005A7BFE" w:rsidRDefault="004034D3">
      <w:pPr>
        <w:tabs>
          <w:tab w:val="left" w:pos="2226"/>
        </w:tabs>
        <w:spacing w:before="134"/>
        <w:ind w:left="686"/>
        <w:rPr>
          <w:sz w:val="20"/>
        </w:rPr>
      </w:pPr>
      <w:r>
        <w:rPr>
          <w:rFonts w:ascii="SimSun"/>
          <w:sz w:val="20"/>
        </w:rPr>
        <w:t>Rx_deliv</w:t>
      </w:r>
      <w:r>
        <w:rPr>
          <w:rFonts w:ascii="SimSun"/>
          <w:sz w:val="20"/>
        </w:rPr>
        <w:tab/>
      </w:r>
      <w:r w:rsidR="00F941DC" w:rsidRPr="00603E63">
        <w:t xml:space="preserve">Name of the table </w:t>
      </w:r>
      <w:r w:rsidR="00F941DC">
        <w:t>listing all prescription drugs delivered</w:t>
      </w:r>
      <w:r w:rsidR="000728AD">
        <w:t xml:space="preserve"> </w:t>
      </w:r>
    </w:p>
    <w:p w14:paraId="35A38D60" w14:textId="290B4EEB" w:rsidR="005A7BFE" w:rsidRDefault="00B359B2" w:rsidP="00562073">
      <w:pPr>
        <w:pStyle w:val="Corpsdetexte"/>
        <w:tabs>
          <w:tab w:val="left" w:pos="2226"/>
        </w:tabs>
        <w:spacing w:before="66"/>
        <w:ind w:left="2268" w:hanging="1582"/>
      </w:pPr>
      <w:r>
        <w:rPr>
          <w:rFonts w:ascii="SimSun"/>
        </w:rPr>
        <w:t>Cst</w:t>
      </w:r>
      <w:r w:rsidR="004034D3">
        <w:rPr>
          <w:rFonts w:ascii="SimSun"/>
        </w:rPr>
        <w:t>_t</w:t>
      </w:r>
      <w:r w:rsidR="00562073">
        <w:rPr>
          <w:rFonts w:ascii="SimSun"/>
        </w:rPr>
        <w:t>rt</w:t>
      </w:r>
      <w:r w:rsidR="004034D3">
        <w:rPr>
          <w:rFonts w:ascii="SimSun"/>
        </w:rPr>
        <w:t>_dur</w:t>
      </w:r>
      <w:r w:rsidR="004034D3">
        <w:rPr>
          <w:rFonts w:ascii="SimSun"/>
        </w:rPr>
        <w:tab/>
      </w:r>
      <w:r w:rsidRPr="000728AD">
        <w:rPr>
          <w:sz w:val="22"/>
          <w:szCs w:val="22"/>
        </w:rPr>
        <w:t xml:space="preserve">Name of the </w:t>
      </w:r>
      <w:r w:rsidR="000728AD" w:rsidRPr="000728AD">
        <w:rPr>
          <w:sz w:val="22"/>
          <w:szCs w:val="22"/>
        </w:rPr>
        <w:t>t</w:t>
      </w:r>
      <w:r w:rsidR="00627BF8" w:rsidRPr="000728AD">
        <w:rPr>
          <w:sz w:val="22"/>
          <w:szCs w:val="22"/>
        </w:rPr>
        <w:t xml:space="preserve">able </w:t>
      </w:r>
      <w:r w:rsidRPr="000728AD">
        <w:rPr>
          <w:sz w:val="22"/>
          <w:szCs w:val="22"/>
        </w:rPr>
        <w:t>that contains the constant treatment duration</w:t>
      </w:r>
      <w:r w:rsidR="000728AD">
        <w:rPr>
          <w:sz w:val="22"/>
          <w:szCs w:val="22"/>
        </w:rPr>
        <w:t>s</w:t>
      </w:r>
      <w:r w:rsidRPr="000728AD">
        <w:rPr>
          <w:sz w:val="22"/>
          <w:szCs w:val="22"/>
        </w:rPr>
        <w:t xml:space="preserve"> that will overwrite that in the </w:t>
      </w:r>
      <w:r w:rsidRPr="000728AD">
        <w:rPr>
          <w:rFonts w:ascii="SimSun"/>
          <w:szCs w:val="22"/>
        </w:rPr>
        <w:t>Rx_deliv</w:t>
      </w:r>
      <w:r w:rsidRPr="000728AD">
        <w:rPr>
          <w:sz w:val="22"/>
          <w:szCs w:val="22"/>
        </w:rPr>
        <w:t xml:space="preserve"> table for the specified drug codes.</w:t>
      </w:r>
      <w:r w:rsidR="000728AD" w:rsidRPr="000728AD" w:rsidDel="000728AD">
        <w:rPr>
          <w:sz w:val="22"/>
          <w:szCs w:val="22"/>
        </w:rPr>
        <w:t xml:space="preserve"> </w:t>
      </w:r>
    </w:p>
    <w:p w14:paraId="5E736A79" w14:textId="31DF681C" w:rsidR="005A7BFE" w:rsidRPr="00B359B2" w:rsidRDefault="004034D3" w:rsidP="00B359B2">
      <w:pPr>
        <w:pStyle w:val="Corpsdetexte"/>
        <w:tabs>
          <w:tab w:val="left" w:pos="2226"/>
        </w:tabs>
        <w:spacing w:before="66"/>
        <w:ind w:left="686"/>
        <w:rPr>
          <w:rFonts w:ascii="SimSun"/>
        </w:rPr>
      </w:pPr>
      <w:r w:rsidRPr="00B359B2">
        <w:rPr>
          <w:rFonts w:ascii="SimSun"/>
        </w:rPr>
        <w:t>drug_code</w:t>
      </w:r>
      <w:r w:rsidR="00B359B2">
        <w:tab/>
      </w:r>
      <w:r w:rsidR="00B359B2" w:rsidRPr="00B61DCA">
        <w:t xml:space="preserve">Column name of </w:t>
      </w:r>
      <w:r w:rsidR="00B359B2" w:rsidRPr="00562073">
        <w:rPr>
          <w:rFonts w:ascii="SimSun"/>
          <w:szCs w:val="22"/>
        </w:rPr>
        <w:t>Rx_deliv</w:t>
      </w:r>
      <w:r w:rsidR="00B359B2">
        <w:t xml:space="preserve"> and </w:t>
      </w:r>
      <w:r w:rsidR="00B359B2" w:rsidRPr="00562073">
        <w:rPr>
          <w:rFonts w:ascii="SimSun"/>
          <w:szCs w:val="22"/>
        </w:rPr>
        <w:t>Cst_t</w:t>
      </w:r>
      <w:r w:rsidR="000728AD">
        <w:rPr>
          <w:rFonts w:ascii="SimSun"/>
          <w:szCs w:val="22"/>
        </w:rPr>
        <w:t>rt</w:t>
      </w:r>
      <w:r w:rsidR="00B359B2" w:rsidRPr="00562073">
        <w:rPr>
          <w:rFonts w:ascii="SimSun"/>
          <w:szCs w:val="22"/>
        </w:rPr>
        <w:t>_dur</w:t>
      </w:r>
      <w:r w:rsidR="00B359B2">
        <w:t xml:space="preserve"> that contains the drug</w:t>
      </w:r>
      <w:r w:rsidR="00B359B2" w:rsidRPr="00B359B2">
        <w:t xml:space="preserve"> </w:t>
      </w:r>
      <w:r w:rsidRPr="00B359B2">
        <w:t>unique identifier.</w:t>
      </w:r>
    </w:p>
    <w:p w14:paraId="1F581307" w14:textId="16E7430C" w:rsidR="00B359B2" w:rsidRPr="00B359B2" w:rsidRDefault="00B359B2" w:rsidP="00B359B2">
      <w:pPr>
        <w:pStyle w:val="Corpsdetexte"/>
        <w:tabs>
          <w:tab w:val="left" w:pos="2226"/>
        </w:tabs>
        <w:spacing w:before="66"/>
        <w:ind w:left="686"/>
        <w:rPr>
          <w:rFonts w:ascii="SimSun"/>
        </w:rPr>
      </w:pPr>
      <w:r>
        <w:rPr>
          <w:rFonts w:ascii="SimSun"/>
        </w:rPr>
        <w:t>drug</w:t>
      </w:r>
      <w:r w:rsidRPr="00B359B2">
        <w:rPr>
          <w:rFonts w:ascii="SimSun"/>
        </w:rPr>
        <w:t>_duration</w:t>
      </w:r>
      <w:r>
        <w:rPr>
          <w:rFonts w:ascii="SimSun"/>
        </w:rPr>
        <w:tab/>
      </w:r>
      <w:r w:rsidRPr="00B61DCA">
        <w:t xml:space="preserve">Column name of </w:t>
      </w:r>
      <w:r>
        <w:t>the c</w:t>
      </w:r>
      <w:r w:rsidRPr="00B359B2">
        <w:t>onstant treatment duration</w:t>
      </w:r>
      <w:r w:rsidR="000728AD">
        <w:t xml:space="preserve"> in the </w:t>
      </w:r>
      <w:r w:rsidR="000728AD" w:rsidRPr="005D6D35">
        <w:rPr>
          <w:rFonts w:ascii="SimSun"/>
          <w:szCs w:val="22"/>
        </w:rPr>
        <w:t>Rx_deliv</w:t>
      </w:r>
      <w:r w:rsidR="000728AD">
        <w:t xml:space="preserve"> table</w:t>
      </w:r>
      <w:r w:rsidRPr="00B359B2">
        <w:t>.</w:t>
      </w:r>
    </w:p>
    <w:p w14:paraId="0CC8928E" w14:textId="62A9D2BC" w:rsidR="005A7BFE" w:rsidRPr="00B359B2" w:rsidRDefault="004034D3" w:rsidP="00B359B2">
      <w:pPr>
        <w:pStyle w:val="Corpsdetexte"/>
        <w:tabs>
          <w:tab w:val="left" w:pos="2226"/>
        </w:tabs>
        <w:spacing w:before="66"/>
        <w:ind w:left="686"/>
        <w:rPr>
          <w:rFonts w:ascii="SimSun"/>
        </w:rPr>
      </w:pPr>
      <w:r w:rsidRPr="00B359B2">
        <w:rPr>
          <w:rFonts w:ascii="SimSun"/>
        </w:rPr>
        <w:t>cst_duration</w:t>
      </w:r>
      <w:r w:rsidR="00B359B2">
        <w:rPr>
          <w:rFonts w:ascii="SimSun"/>
        </w:rPr>
        <w:tab/>
      </w:r>
      <w:r w:rsidR="00B359B2" w:rsidRPr="00B61DCA">
        <w:t xml:space="preserve">Column name of </w:t>
      </w:r>
      <w:r w:rsidR="00B359B2">
        <w:t>the c</w:t>
      </w:r>
      <w:r w:rsidRPr="00B359B2">
        <w:t>onstant treatment duration</w:t>
      </w:r>
      <w:r w:rsidR="000728AD">
        <w:t xml:space="preserve"> in the </w:t>
      </w:r>
      <w:r w:rsidR="000728AD" w:rsidRPr="005D6D35">
        <w:rPr>
          <w:rFonts w:ascii="SimSun"/>
          <w:szCs w:val="22"/>
        </w:rPr>
        <w:t>Cst_t</w:t>
      </w:r>
      <w:r w:rsidR="000728AD">
        <w:rPr>
          <w:rFonts w:ascii="SimSun"/>
          <w:szCs w:val="22"/>
        </w:rPr>
        <w:t>rt</w:t>
      </w:r>
      <w:r w:rsidR="000728AD" w:rsidRPr="005D6D35">
        <w:rPr>
          <w:rFonts w:ascii="SimSun"/>
          <w:szCs w:val="22"/>
        </w:rPr>
        <w:t>_dur</w:t>
      </w:r>
      <w:r w:rsidR="000728AD">
        <w:t xml:space="preserve"> table</w:t>
      </w:r>
      <w:r w:rsidRPr="00B359B2">
        <w:t>.</w:t>
      </w:r>
    </w:p>
    <w:p w14:paraId="05AB08F6" w14:textId="77777777" w:rsidR="005A7BFE" w:rsidRPr="00562073" w:rsidRDefault="005A7BFE">
      <w:pPr>
        <w:pStyle w:val="Corpsdetexte"/>
        <w:spacing w:before="9"/>
        <w:rPr>
          <w:sz w:val="25"/>
        </w:rPr>
      </w:pPr>
    </w:p>
    <w:p w14:paraId="0D8381C3" w14:textId="77777777" w:rsidR="005A7BFE" w:rsidRPr="000728AD" w:rsidRDefault="004034D3">
      <w:pPr>
        <w:pStyle w:val="Titre2"/>
        <w:rPr>
          <w:lang w:val="en-CA"/>
        </w:rPr>
      </w:pPr>
      <w:r w:rsidRPr="000728AD">
        <w:rPr>
          <w:lang w:val="en-CA"/>
        </w:rPr>
        <w:t>Value</w:t>
      </w:r>
    </w:p>
    <w:p w14:paraId="0915D8C1" w14:textId="27D969EA" w:rsidR="005A7BFE" w:rsidRPr="000728AD" w:rsidRDefault="004034D3">
      <w:pPr>
        <w:pStyle w:val="Corpsdetexte"/>
        <w:spacing w:before="134"/>
        <w:ind w:left="686"/>
        <w:rPr>
          <w:lang w:val="en-CA"/>
        </w:rPr>
      </w:pPr>
      <w:r w:rsidRPr="000728AD">
        <w:rPr>
          <w:rFonts w:ascii="SimSun"/>
          <w:lang w:val="en-CA"/>
        </w:rPr>
        <w:t>data.table</w:t>
      </w:r>
      <w:r w:rsidRPr="000728AD">
        <w:rPr>
          <w:rFonts w:ascii="SimSun"/>
          <w:spacing w:val="-52"/>
          <w:lang w:val="en-CA"/>
        </w:rPr>
        <w:t xml:space="preserve"> </w:t>
      </w:r>
      <w:r w:rsidR="00562073" w:rsidRPr="00BE4457">
        <w:t>of the</w:t>
      </w:r>
      <w:r w:rsidR="00562073">
        <w:t xml:space="preserve"> same structure than </w:t>
      </w:r>
      <w:r w:rsidR="00562073" w:rsidRPr="005D6D35">
        <w:rPr>
          <w:rFonts w:ascii="SimSun" w:hAnsi="SimSun"/>
        </w:rPr>
        <w:t>Rx_deliv</w:t>
      </w:r>
      <w:r w:rsidR="00562073" w:rsidRPr="00562073">
        <w:rPr>
          <w:lang w:val="en-CA"/>
        </w:rPr>
        <w:t xml:space="preserve"> </w:t>
      </w:r>
      <w:r w:rsidR="000728AD" w:rsidRPr="000728AD">
        <w:rPr>
          <w:lang w:val="en-CA"/>
        </w:rPr>
        <w:t>listing all dr</w:t>
      </w:r>
      <w:r w:rsidR="000728AD">
        <w:rPr>
          <w:lang w:val="en-CA"/>
        </w:rPr>
        <w:t xml:space="preserve">ugs </w:t>
      </w:r>
      <w:r w:rsidR="00562073">
        <w:rPr>
          <w:lang w:val="en-CA"/>
        </w:rPr>
        <w:t>in</w:t>
      </w:r>
      <w:r w:rsidR="000728AD">
        <w:rPr>
          <w:lang w:val="en-CA"/>
        </w:rPr>
        <w:t xml:space="preserve"> which a</w:t>
      </w:r>
      <w:r w:rsidR="000728AD" w:rsidRPr="000728AD">
        <w:rPr>
          <w:lang w:val="en-CA"/>
        </w:rPr>
        <w:t xml:space="preserve"> </w:t>
      </w:r>
      <w:r w:rsidRPr="000728AD">
        <w:rPr>
          <w:lang w:val="en-CA"/>
        </w:rPr>
        <w:t>constant treatment</w:t>
      </w:r>
      <w:r w:rsidR="00562073">
        <w:rPr>
          <w:lang w:val="en-CA"/>
        </w:rPr>
        <w:t xml:space="preserve"> duration</w:t>
      </w:r>
      <w:r w:rsidR="000728AD">
        <w:rPr>
          <w:lang w:val="en-CA"/>
        </w:rPr>
        <w:t xml:space="preserve"> replace</w:t>
      </w:r>
      <w:r w:rsidR="00562073">
        <w:rPr>
          <w:lang w:val="en-CA"/>
        </w:rPr>
        <w:t>s</w:t>
      </w:r>
      <w:r w:rsidR="000728AD">
        <w:rPr>
          <w:lang w:val="en-CA"/>
        </w:rPr>
        <w:t xml:space="preserve"> the original treatment duration</w:t>
      </w:r>
      <w:r w:rsidRPr="000728AD">
        <w:rPr>
          <w:lang w:val="en-CA"/>
        </w:rPr>
        <w:t>.</w:t>
      </w:r>
    </w:p>
    <w:p w14:paraId="0F2A8ED8" w14:textId="77777777" w:rsidR="005A7BFE" w:rsidRPr="000728AD" w:rsidRDefault="005A7BFE">
      <w:pPr>
        <w:pStyle w:val="Corpsdetexte"/>
        <w:spacing w:before="2"/>
        <w:rPr>
          <w:rFonts w:ascii="SimSun"/>
          <w:sz w:val="23"/>
          <w:lang w:val="en-CA"/>
        </w:rPr>
      </w:pPr>
    </w:p>
    <w:p w14:paraId="6EB6A7B8" w14:textId="77777777" w:rsidR="005A7BFE" w:rsidRPr="000728AD" w:rsidRDefault="004034D3">
      <w:pPr>
        <w:pStyle w:val="Titre2"/>
        <w:spacing w:before="1"/>
        <w:rPr>
          <w:lang w:val="en-CA"/>
        </w:rPr>
      </w:pPr>
      <w:r w:rsidRPr="000728AD">
        <w:rPr>
          <w:lang w:val="en-CA"/>
        </w:rPr>
        <w:t>Examples</w:t>
      </w:r>
    </w:p>
    <w:p w14:paraId="704D20F9" w14:textId="77777777" w:rsidR="005A7BFE" w:rsidRPr="00B359B2" w:rsidRDefault="004034D3">
      <w:pPr>
        <w:spacing w:before="133" w:line="225" w:lineRule="exact"/>
        <w:ind w:left="686"/>
        <w:rPr>
          <w:rFonts w:ascii="SimSun"/>
          <w:sz w:val="18"/>
          <w:lang w:val="en-CA"/>
        </w:rPr>
      </w:pPr>
      <w:commentRangeStart w:id="18"/>
      <w:r w:rsidRPr="00B359B2">
        <w:rPr>
          <w:rFonts w:ascii="SimSun"/>
          <w:sz w:val="18"/>
          <w:lang w:val="en-CA"/>
        </w:rPr>
        <w:t>dt1 &lt;- data.frame(id = c(1, 2, 3),</w:t>
      </w:r>
    </w:p>
    <w:p w14:paraId="59F6D649" w14:textId="77777777" w:rsidR="005A7BFE" w:rsidRPr="00B359B2" w:rsidRDefault="004034D3">
      <w:pPr>
        <w:spacing w:before="4" w:line="228" w:lineRule="auto"/>
        <w:ind w:left="2300" w:right="4794"/>
        <w:rPr>
          <w:rFonts w:ascii="SimSun"/>
          <w:sz w:val="18"/>
          <w:lang w:val="en-CA"/>
        </w:rPr>
      </w:pPr>
      <w:r w:rsidRPr="00B359B2">
        <w:rPr>
          <w:rFonts w:ascii="SimSun"/>
          <w:sz w:val="18"/>
          <w:lang w:val="en-CA"/>
        </w:rPr>
        <w:t>drug_code = c("A", "B", "C"), duration = 15)</w:t>
      </w:r>
    </w:p>
    <w:p w14:paraId="6D8782A9" w14:textId="77777777" w:rsidR="005A7BFE" w:rsidRPr="00B359B2" w:rsidRDefault="004034D3">
      <w:pPr>
        <w:spacing w:line="228" w:lineRule="auto"/>
        <w:ind w:left="866" w:right="7094" w:hanging="180"/>
        <w:rPr>
          <w:rFonts w:ascii="SimSun"/>
          <w:sz w:val="18"/>
          <w:lang w:val="en-CA"/>
        </w:rPr>
      </w:pPr>
      <w:r w:rsidRPr="00B359B2">
        <w:rPr>
          <w:rFonts w:ascii="SimSun"/>
          <w:sz w:val="18"/>
          <w:lang w:val="en-CA"/>
        </w:rPr>
        <w:t>dt2 &lt;- polyRx_cst_tx_dur( Rx_deliveries = dt1,</w:t>
      </w:r>
    </w:p>
    <w:p w14:paraId="02AC8CED" w14:textId="77777777" w:rsidR="005A7BFE" w:rsidRPr="00B359B2" w:rsidRDefault="004034D3">
      <w:pPr>
        <w:spacing w:line="216" w:lineRule="exact"/>
        <w:ind w:right="4425"/>
        <w:jc w:val="right"/>
        <w:rPr>
          <w:rFonts w:ascii="SimSun"/>
          <w:sz w:val="18"/>
          <w:lang w:val="en-CA"/>
        </w:rPr>
      </w:pPr>
      <w:r w:rsidRPr="00B359B2">
        <w:rPr>
          <w:rFonts w:ascii="SimSun"/>
          <w:sz w:val="18"/>
          <w:lang w:val="en-CA"/>
        </w:rPr>
        <w:t>cst_tx_dur = data.frame(drug_code = c("A", "C",</w:t>
      </w:r>
      <w:r w:rsidRPr="00B359B2">
        <w:rPr>
          <w:rFonts w:ascii="SimSun"/>
          <w:spacing w:val="-22"/>
          <w:sz w:val="18"/>
          <w:lang w:val="en-CA"/>
        </w:rPr>
        <w:t xml:space="preserve"> </w:t>
      </w:r>
      <w:r w:rsidRPr="00B359B2">
        <w:rPr>
          <w:rFonts w:ascii="SimSun"/>
          <w:sz w:val="18"/>
          <w:lang w:val="en-CA"/>
        </w:rPr>
        <w:t>"E"),</w:t>
      </w:r>
    </w:p>
    <w:p w14:paraId="30A71992" w14:textId="77777777" w:rsidR="005A7BFE" w:rsidRDefault="004034D3">
      <w:pPr>
        <w:spacing w:line="225" w:lineRule="exact"/>
        <w:ind w:right="4425"/>
        <w:jc w:val="right"/>
        <w:rPr>
          <w:rFonts w:ascii="SimSun"/>
          <w:sz w:val="18"/>
        </w:rPr>
      </w:pPr>
      <w:r>
        <w:rPr>
          <w:rFonts w:ascii="SimSun"/>
          <w:sz w:val="18"/>
        </w:rPr>
        <w:t>cst_duration = c(40, 60,</w:t>
      </w:r>
      <w:r>
        <w:rPr>
          <w:rFonts w:ascii="SimSun"/>
          <w:spacing w:val="-13"/>
          <w:sz w:val="18"/>
        </w:rPr>
        <w:t xml:space="preserve"> </w:t>
      </w:r>
      <w:r>
        <w:rPr>
          <w:rFonts w:ascii="SimSun"/>
          <w:sz w:val="18"/>
        </w:rPr>
        <w:t>20))</w:t>
      </w:r>
    </w:p>
    <w:p w14:paraId="158CB5BC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r>
        <w:rPr>
          <w:rFonts w:ascii="SimSun"/>
          <w:w w:val="99"/>
          <w:sz w:val="18"/>
        </w:rPr>
        <w:t>)</w:t>
      </w:r>
      <w:commentRangeEnd w:id="18"/>
      <w:r w:rsidR="000728AD">
        <w:rPr>
          <w:rStyle w:val="Marquedecommentaire"/>
        </w:rPr>
        <w:commentReference w:id="18"/>
      </w:r>
    </w:p>
    <w:p w14:paraId="5224A08C" w14:textId="77777777" w:rsidR="005A7BFE" w:rsidRDefault="005A7BFE">
      <w:pPr>
        <w:pStyle w:val="Corpsdetexte"/>
        <w:rPr>
          <w:rFonts w:ascii="SimSun"/>
        </w:rPr>
      </w:pPr>
    </w:p>
    <w:p w14:paraId="622FFDFD" w14:textId="325833CB" w:rsidR="005A7BFE" w:rsidRDefault="002B555E">
      <w:pPr>
        <w:pStyle w:val="Corpsdetexte"/>
        <w:rPr>
          <w:rFonts w:ascii="SimSun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E00412A" wp14:editId="70F6423E">
                <wp:simplePos x="0" y="0"/>
                <wp:positionH relativeFrom="page">
                  <wp:posOffset>1274445</wp:posOffset>
                </wp:positionH>
                <wp:positionV relativeFrom="paragraph">
                  <wp:posOffset>206375</wp:posOffset>
                </wp:positionV>
                <wp:extent cx="5229225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9225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8235"/>
                            <a:gd name="T2" fmla="+- 0 10242 2007"/>
                            <a:gd name="T3" fmla="*/ T2 w 82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35">
                              <a:moveTo>
                                <a:pt x="0" y="0"/>
                              </a:moveTo>
                              <a:lnTo>
                                <a:pt x="823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881B5" id="Freeform 6" o:spid="_x0000_s1026" style="position:absolute;margin-left:100.35pt;margin-top:16.25pt;width:411.7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" path="m,l8235,e" filled="f" strokeweight=".14042mm">
                <v:path arrowok="t" o:connecttype="custom" o:connectlocs="0,0;5229225,0" o:connectangles="0,0"/>
                <w10:wrap type="topAndBottom" anchorx="page"/>
              </v:shape>
            </w:pict>
          </mc:Fallback>
        </mc:AlternateContent>
      </w:r>
    </w:p>
    <w:p w14:paraId="662FB8A9" w14:textId="423F365C" w:rsidR="005A7BFE" w:rsidRDefault="004034D3">
      <w:pPr>
        <w:tabs>
          <w:tab w:val="left" w:pos="2792"/>
        </w:tabs>
        <w:spacing w:before="107"/>
        <w:ind w:left="532"/>
        <w:rPr>
          <w:i/>
          <w:sz w:val="20"/>
        </w:rPr>
      </w:pPr>
      <w:bookmarkStart w:id="19" w:name="polyRx_data_process"/>
      <w:bookmarkEnd w:id="19"/>
      <w:r>
        <w:rPr>
          <w:rFonts w:ascii="SimSun"/>
          <w:sz w:val="20"/>
        </w:rPr>
        <w:t>data_process</w:t>
      </w:r>
      <w:r>
        <w:rPr>
          <w:rFonts w:ascii="SimSun"/>
          <w:sz w:val="20"/>
        </w:rPr>
        <w:tab/>
      </w:r>
      <w:commentRangeStart w:id="20"/>
      <w:del w:id="21" w:author="Guillaume Boucher" w:date="2020-09-25T13:59:00Z">
        <w:r w:rsidR="00250758" w:rsidDel="006274D7">
          <w:rPr>
            <w:i/>
            <w:sz w:val="20"/>
          </w:rPr>
          <w:delText xml:space="preserve">Creates </w:delText>
        </w:r>
        <w:r w:rsidR="00C72AA4" w:rsidDel="006274D7">
          <w:rPr>
            <w:i/>
            <w:sz w:val="20"/>
          </w:rPr>
          <w:delText>the data.table</w:delText>
        </w:r>
      </w:del>
      <w:ins w:id="22" w:author="Guillaume Boucher" w:date="2020-09-25T13:59:00Z">
        <w:r w:rsidR="006274D7">
          <w:rPr>
            <w:i/>
            <w:sz w:val="20"/>
          </w:rPr>
          <w:t>Table</w:t>
        </w:r>
      </w:ins>
      <w:r w:rsidR="00C72AA4">
        <w:rPr>
          <w:i/>
          <w:sz w:val="20"/>
        </w:rPr>
        <w:t xml:space="preserve"> </w:t>
      </w:r>
      <w:r w:rsidR="00B506FF">
        <w:rPr>
          <w:i/>
          <w:sz w:val="20"/>
        </w:rPr>
        <w:t xml:space="preserve">required </w:t>
      </w:r>
      <w:r w:rsidR="00C72AA4">
        <w:rPr>
          <w:i/>
          <w:sz w:val="20"/>
        </w:rPr>
        <w:t xml:space="preserve">for the calculation of polypharmacy </w:t>
      </w:r>
      <w:r>
        <w:rPr>
          <w:i/>
          <w:sz w:val="20"/>
        </w:rPr>
        <w:t>indicators</w:t>
      </w:r>
      <w:r>
        <w:rPr>
          <w:i/>
          <w:spacing w:val="-4"/>
          <w:sz w:val="20"/>
        </w:rPr>
        <w:t xml:space="preserve"> </w:t>
      </w:r>
      <w:commentRangeEnd w:id="20"/>
      <w:r w:rsidR="006274D7">
        <w:rPr>
          <w:rStyle w:val="Marquedecommentaire"/>
        </w:rPr>
        <w:commentReference w:id="20"/>
      </w:r>
    </w:p>
    <w:p w14:paraId="4FCC1EDC" w14:textId="1B51B58D" w:rsidR="005A7BFE" w:rsidRDefault="002B555E">
      <w:pPr>
        <w:pStyle w:val="Corpsdetexte"/>
        <w:spacing w:before="6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AD0CE16" wp14:editId="01FB289D">
                <wp:simplePos x="0" y="0"/>
                <wp:positionH relativeFrom="page">
                  <wp:posOffset>1274445</wp:posOffset>
                </wp:positionH>
                <wp:positionV relativeFrom="paragraph">
                  <wp:posOffset>119380</wp:posOffset>
                </wp:positionV>
                <wp:extent cx="5229225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9225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8235"/>
                            <a:gd name="T2" fmla="+- 0 10242 2007"/>
                            <a:gd name="T3" fmla="*/ T2 w 82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35">
                              <a:moveTo>
                                <a:pt x="0" y="0"/>
                              </a:moveTo>
                              <a:lnTo>
                                <a:pt x="823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5238B" id="Freeform 5" o:spid="_x0000_s1026" style="position:absolute;margin-left:100.35pt;margin-top:9.4pt;width:411.7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" path="m,l8235,e" filled="f" strokeweight=".14042mm">
                <v:path arrowok="t" o:connecttype="custom" o:connectlocs="0,0;5229225,0" o:connectangles="0,0"/>
                <w10:wrap type="topAndBottom" anchorx="page"/>
              </v:shape>
            </w:pict>
          </mc:Fallback>
        </mc:AlternateContent>
      </w:r>
    </w:p>
    <w:p w14:paraId="64C8B43D" w14:textId="77777777" w:rsidR="005A7BFE" w:rsidRDefault="005A7BFE">
      <w:pPr>
        <w:pStyle w:val="Corpsdetexte"/>
        <w:spacing w:before="5"/>
        <w:rPr>
          <w:i/>
          <w:sz w:val="24"/>
        </w:rPr>
      </w:pPr>
    </w:p>
    <w:p w14:paraId="02B76B98" w14:textId="77777777" w:rsidR="005A7BFE" w:rsidRDefault="004034D3">
      <w:pPr>
        <w:pStyle w:val="Titre2"/>
        <w:spacing w:before="104"/>
      </w:pPr>
      <w:r>
        <w:t>Description</w:t>
      </w:r>
    </w:p>
    <w:p w14:paraId="51A75B1E" w14:textId="399B5FC0" w:rsidR="005A7BFE" w:rsidRDefault="00C72AA4">
      <w:pPr>
        <w:pStyle w:val="Corpsdetexte"/>
        <w:spacing w:before="134" w:line="242" w:lineRule="auto"/>
        <w:ind w:left="686" w:right="1481"/>
        <w:jc w:val="both"/>
      </w:pPr>
      <w:r>
        <w:t xml:space="preserve">Reads a table of </w:t>
      </w:r>
      <w:r w:rsidR="00B506FF">
        <w:t xml:space="preserve">successive </w:t>
      </w:r>
      <w:r>
        <w:t xml:space="preserve">drug delivery records </w:t>
      </w:r>
      <w:bookmarkStart w:id="23" w:name="_Hlk51837668"/>
      <w:r>
        <w:t xml:space="preserve">(usually extracted from a </w:t>
      </w:r>
      <w:r w:rsidR="00250758">
        <w:t>pharmacy or a</w:t>
      </w:r>
      <w:r w:rsidR="00590C6E">
        <w:t xml:space="preserve"> health </w:t>
      </w:r>
      <w:r w:rsidR="00250758">
        <w:t>insurance information system</w:t>
      </w:r>
      <w:r>
        <w:t xml:space="preserve">) </w:t>
      </w:r>
      <w:bookmarkEnd w:id="23"/>
      <w:r w:rsidR="00B506FF">
        <w:t>and</w:t>
      </w:r>
      <w:r>
        <w:t xml:space="preserve"> creates the dataset required</w:t>
      </w:r>
      <w:r w:rsidR="004034D3">
        <w:rPr>
          <w:rFonts w:ascii="SimSun"/>
        </w:rPr>
        <w:t xml:space="preserve"> </w:t>
      </w:r>
      <w:r w:rsidR="004034D3">
        <w:t xml:space="preserve">for the calculation of the polypharmacy indicators by applying various user-defined arguments, incorporating hospital stays into the treatment periods and </w:t>
      </w:r>
      <w:r w:rsidR="00E02B72">
        <w:t xml:space="preserve">reconstruct continuous treatment periods by </w:t>
      </w:r>
      <w:r w:rsidR="004034D3">
        <w:t>merging quasi continuous and</w:t>
      </w:r>
      <w:r w:rsidR="00E02B72">
        <w:t>/or</w:t>
      </w:r>
      <w:r w:rsidR="004034D3">
        <w:t xml:space="preserve"> overlapping  drugs</w:t>
      </w:r>
      <w:r w:rsidR="00E02B72">
        <w:t xml:space="preserve"> deliveries</w:t>
      </w:r>
      <w:r w:rsidR="004034D3">
        <w:t>.</w:t>
      </w:r>
    </w:p>
    <w:p w14:paraId="1C5F70E2" w14:textId="77777777" w:rsidR="005A7BFE" w:rsidRDefault="005A7BFE">
      <w:pPr>
        <w:pStyle w:val="Corpsdetexte"/>
        <w:spacing w:before="10"/>
        <w:rPr>
          <w:sz w:val="26"/>
        </w:rPr>
      </w:pPr>
    </w:p>
    <w:p w14:paraId="147A568F" w14:textId="77777777" w:rsidR="005A7BFE" w:rsidRDefault="004034D3">
      <w:pPr>
        <w:pStyle w:val="Titre2"/>
      </w:pPr>
      <w:r>
        <w:t>Usage</w:t>
      </w:r>
    </w:p>
    <w:p w14:paraId="3457783A" w14:textId="13D3269A" w:rsidR="005A7BFE" w:rsidRDefault="004034D3">
      <w:pPr>
        <w:pStyle w:val="Corpsdetexte"/>
        <w:spacing w:before="147" w:line="223" w:lineRule="auto"/>
        <w:ind w:left="886" w:right="7244" w:hanging="200"/>
        <w:rPr>
          <w:rFonts w:ascii="SimSun"/>
        </w:rPr>
      </w:pPr>
      <w:r>
        <w:rPr>
          <w:rFonts w:ascii="SimSun"/>
        </w:rPr>
        <w:t>polyRx_data_process( Rx_deliv</w:t>
      </w:r>
      <w:r w:rsidR="00590C6E">
        <w:rPr>
          <w:rFonts w:ascii="SimSun"/>
        </w:rPr>
        <w:t>,</w:t>
      </w:r>
      <w:r w:rsidR="00590C6E">
        <w:rPr>
          <w:rFonts w:ascii="SimSun"/>
        </w:rPr>
        <w:br/>
      </w:r>
      <w:commentRangeStart w:id="24"/>
      <w:r>
        <w:rPr>
          <w:rFonts w:ascii="SimSun"/>
        </w:rPr>
        <w:t>Cohort = NULL</w:t>
      </w:r>
      <w:r w:rsidR="00590C6E">
        <w:rPr>
          <w:rFonts w:ascii="SimSun"/>
        </w:rPr>
        <w:t>,</w:t>
      </w:r>
      <w:r w:rsidR="00590C6E">
        <w:rPr>
          <w:rFonts w:ascii="SimSun"/>
        </w:rPr>
        <w:br/>
      </w:r>
      <w:commentRangeEnd w:id="24"/>
      <w:r w:rsidR="00590C6E">
        <w:rPr>
          <w:rStyle w:val="Marquedecommentaire"/>
        </w:rPr>
        <w:commentReference w:id="24"/>
      </w:r>
      <w:r>
        <w:rPr>
          <w:rFonts w:ascii="SimSun"/>
        </w:rPr>
        <w:t xml:space="preserve">Hosp_stays = NULL, </w:t>
      </w:r>
      <w:r w:rsidR="00250758">
        <w:rPr>
          <w:rFonts w:ascii="SimSun"/>
        </w:rPr>
        <w:br/>
        <w:t>id,</w:t>
      </w:r>
      <w:r w:rsidR="00250758">
        <w:rPr>
          <w:rFonts w:ascii="SimSun"/>
        </w:rPr>
        <w:br/>
        <w:t>drug_code</w:t>
      </w:r>
      <w:r w:rsidR="00250758">
        <w:rPr>
          <w:rFonts w:ascii="SimSun"/>
        </w:rPr>
        <w:br/>
        <w:t>drug_deliv,</w:t>
      </w:r>
      <w:r w:rsidR="00250758">
        <w:rPr>
          <w:rFonts w:ascii="SimSun"/>
        </w:rPr>
        <w:br/>
        <w:t>drug_duration,</w:t>
      </w:r>
      <w:r w:rsidR="00250758">
        <w:rPr>
          <w:rFonts w:ascii="SimSun"/>
        </w:rPr>
        <w:br/>
        <w:t>hosp_admis,</w:t>
      </w:r>
      <w:r w:rsidR="00250758">
        <w:rPr>
          <w:rFonts w:ascii="SimSun"/>
        </w:rPr>
        <w:br/>
        <w:t>hosp_discharge,</w:t>
      </w:r>
      <w:r w:rsidR="00250758">
        <w:rPr>
          <w:rFonts w:ascii="SimSun"/>
        </w:rPr>
        <w:br/>
      </w:r>
      <w:r>
        <w:rPr>
          <w:rFonts w:ascii="SimSun"/>
        </w:rPr>
        <w:t>study_start = NULL, study_end = NULL,</w:t>
      </w:r>
      <w:r w:rsidR="00363443">
        <w:rPr>
          <w:rFonts w:ascii="SimSun"/>
        </w:rPr>
        <w:br/>
      </w:r>
      <w:r w:rsidR="0073212F">
        <w:rPr>
          <w:rFonts w:ascii="SimSun"/>
        </w:rPr>
        <w:t>max_hosp_gap</w:t>
      </w:r>
      <w:r w:rsidR="00363443">
        <w:rPr>
          <w:rFonts w:ascii="SimSun"/>
        </w:rPr>
        <w:t xml:space="preserve"> = 2,</w:t>
      </w:r>
      <w:r>
        <w:rPr>
          <w:rFonts w:ascii="SimSun"/>
        </w:rPr>
        <w:t xml:space="preserve"> grace_factor = 0.5,</w:t>
      </w:r>
    </w:p>
    <w:p w14:paraId="0E4B0181" w14:textId="77777777" w:rsidR="00C75561" w:rsidRDefault="004034D3">
      <w:pPr>
        <w:pStyle w:val="Corpsdetexte"/>
        <w:spacing w:before="6" w:line="223" w:lineRule="auto"/>
        <w:ind w:left="886" w:right="6984"/>
        <w:rPr>
          <w:rFonts w:ascii="SimSun"/>
        </w:rPr>
      </w:pPr>
      <w:r>
        <w:rPr>
          <w:rFonts w:ascii="SimSun"/>
        </w:rPr>
        <w:t>grace_fix = 0, max_reserve = NULL, final_as_date = TRUE,</w:t>
      </w:r>
    </w:p>
    <w:p w14:paraId="1AAC1F77" w14:textId="4DDF2840" w:rsidR="005A7BFE" w:rsidRDefault="00C75561" w:rsidP="00E02B72">
      <w:pPr>
        <w:pStyle w:val="Corpsdetexte"/>
        <w:spacing w:before="6" w:line="223" w:lineRule="auto"/>
        <w:ind w:left="886" w:right="4380"/>
        <w:rPr>
          <w:rFonts w:ascii="SimSun"/>
        </w:rPr>
      </w:pPr>
      <w:r>
        <w:rPr>
          <w:rFonts w:ascii="SimSun"/>
        </w:rPr>
        <w:t>final_date_names</w:t>
      </w:r>
      <w:r w:rsidR="004034D3">
        <w:rPr>
          <w:rFonts w:ascii="SimSun"/>
        </w:rPr>
        <w:t xml:space="preserve"> </w:t>
      </w:r>
      <w:r>
        <w:rPr>
          <w:rFonts w:ascii="SimSun"/>
        </w:rPr>
        <w:t xml:space="preserve">= </w:t>
      </w:r>
      <w:commentRangeStart w:id="25"/>
      <w:r>
        <w:rPr>
          <w:rFonts w:ascii="SimSun"/>
        </w:rPr>
        <w:t>…</w:t>
      </w:r>
      <w:r>
        <w:rPr>
          <w:rFonts w:ascii="SimSun"/>
        </w:rPr>
        <w:t>..</w:t>
      </w:r>
      <w:commentRangeEnd w:id="25"/>
      <w:r w:rsidR="00E02B72">
        <w:rPr>
          <w:rStyle w:val="Marquedecommentaire"/>
        </w:rPr>
        <w:commentReference w:id="25"/>
      </w:r>
      <w:r>
        <w:rPr>
          <w:rFonts w:ascii="SimSun"/>
        </w:rPr>
        <w:br/>
      </w:r>
      <w:r w:rsidR="004034D3">
        <w:rPr>
          <w:rFonts w:ascii="SimSun"/>
        </w:rPr>
        <w:t>verif_cols = TRUE</w:t>
      </w:r>
    </w:p>
    <w:p w14:paraId="51C4C04B" w14:textId="77777777" w:rsidR="00250758" w:rsidRDefault="004034D3">
      <w:pPr>
        <w:tabs>
          <w:tab w:val="left" w:pos="6846"/>
        </w:tabs>
        <w:spacing w:before="82"/>
        <w:ind w:left="326"/>
        <w:rPr>
          <w:rFonts w:ascii="SimSun"/>
          <w:w w:val="99"/>
        </w:rPr>
      </w:pPr>
      <w:r>
        <w:rPr>
          <w:rFonts w:ascii="SimSun"/>
          <w:w w:val="99"/>
        </w:rPr>
        <w:t>)</w:t>
      </w:r>
    </w:p>
    <w:p w14:paraId="712488D2" w14:textId="185FB52A" w:rsidR="005A7BFE" w:rsidRDefault="005A7BFE">
      <w:pPr>
        <w:tabs>
          <w:tab w:val="left" w:pos="6846"/>
        </w:tabs>
        <w:spacing w:before="82"/>
        <w:ind w:left="326"/>
        <w:rPr>
          <w:rFonts w:ascii="Book Antiqua"/>
          <w:i/>
          <w:sz w:val="20"/>
        </w:rPr>
      </w:pPr>
    </w:p>
    <w:p w14:paraId="21A1DAF3" w14:textId="77777777" w:rsidR="005A7BFE" w:rsidRDefault="005A7BFE">
      <w:pPr>
        <w:pStyle w:val="Corpsdetexte"/>
        <w:spacing w:before="3"/>
        <w:rPr>
          <w:rFonts w:ascii="Book Antiqua"/>
          <w:i/>
          <w:sz w:val="26"/>
        </w:rPr>
      </w:pPr>
    </w:p>
    <w:p w14:paraId="59595D17" w14:textId="77777777" w:rsidR="005A7BFE" w:rsidRDefault="004034D3">
      <w:pPr>
        <w:pStyle w:val="Titre2"/>
      </w:pPr>
      <w:r>
        <w:t>Arguments</w:t>
      </w:r>
    </w:p>
    <w:p w14:paraId="6E15326B" w14:textId="18B50E10" w:rsidR="00590C6E" w:rsidRDefault="004034D3">
      <w:pPr>
        <w:pStyle w:val="Corpsdetexte"/>
        <w:tabs>
          <w:tab w:val="left" w:pos="2226"/>
        </w:tabs>
        <w:spacing w:before="138" w:line="235" w:lineRule="auto"/>
        <w:ind w:left="2226" w:right="1481" w:hanging="1540"/>
      </w:pPr>
      <w:r>
        <w:rPr>
          <w:rFonts w:ascii="SimSun"/>
        </w:rPr>
        <w:t>Rx_deliv</w:t>
      </w:r>
      <w:r>
        <w:rPr>
          <w:rFonts w:ascii="SimSun"/>
        </w:rPr>
        <w:tab/>
      </w:r>
      <w:r w:rsidR="00FE7AAC" w:rsidRPr="00603E63">
        <w:t>Name of the t</w:t>
      </w:r>
      <w:r w:rsidRPr="00603E63">
        <w:t xml:space="preserve">able </w:t>
      </w:r>
      <w:r>
        <w:t>listing all prescription drug</w:t>
      </w:r>
      <w:r w:rsidR="00FE7AAC">
        <w:t>s</w:t>
      </w:r>
      <w:r>
        <w:t xml:space="preserve"> deliver</w:t>
      </w:r>
      <w:r w:rsidR="00CA00EE">
        <w:t xml:space="preserve">ed </w:t>
      </w:r>
      <w:r w:rsidR="00B87522">
        <w:t xml:space="preserve">including a run-in period of 7 months prior to </w:t>
      </w:r>
      <w:r w:rsidR="00B87522" w:rsidRPr="00B87522">
        <w:rPr>
          <w:rFonts w:ascii="SimSun"/>
        </w:rPr>
        <w:t>study_start</w:t>
      </w:r>
      <w:r>
        <w:t xml:space="preserve">. </w:t>
      </w:r>
    </w:p>
    <w:p w14:paraId="268CED71" w14:textId="74E92FF6" w:rsidR="005A7BFE" w:rsidRDefault="004034D3" w:rsidP="00FE7AAC">
      <w:pPr>
        <w:pStyle w:val="Corpsdetexte"/>
        <w:tabs>
          <w:tab w:val="left" w:pos="2226"/>
        </w:tabs>
        <w:spacing w:before="66" w:line="254" w:lineRule="exact"/>
        <w:ind w:left="2268" w:hanging="1559"/>
      </w:pPr>
      <w:r>
        <w:rPr>
          <w:rFonts w:ascii="SimSun"/>
        </w:rPr>
        <w:t>Cohort</w:t>
      </w:r>
      <w:r>
        <w:rPr>
          <w:rFonts w:ascii="SimSun"/>
        </w:rPr>
        <w:tab/>
      </w:r>
      <w:r w:rsidR="00603E63" w:rsidRPr="00603E63">
        <w:t xml:space="preserve">Name of the </w:t>
      </w:r>
      <w:r w:rsidR="00603E63">
        <w:rPr>
          <w:spacing w:val="-4"/>
        </w:rPr>
        <w:t>t</w:t>
      </w:r>
      <w:r>
        <w:rPr>
          <w:spacing w:val="-4"/>
        </w:rPr>
        <w:t>able</w:t>
      </w:r>
      <w:r>
        <w:rPr>
          <w:spacing w:val="16"/>
        </w:rPr>
        <w:t xml:space="preserve"> </w:t>
      </w:r>
      <w:r>
        <w:t>providing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unique</w:t>
      </w:r>
      <w:r>
        <w:rPr>
          <w:spacing w:val="16"/>
        </w:rPr>
        <w:t xml:space="preserve"> </w:t>
      </w:r>
      <w:r>
        <w:t>identifiers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study</w:t>
      </w:r>
      <w:r>
        <w:rPr>
          <w:spacing w:val="16"/>
        </w:rPr>
        <w:t xml:space="preserve"> </w:t>
      </w:r>
      <w:r>
        <w:t>cohort.</w:t>
      </w:r>
      <w:r w:rsidRPr="00B61DCA">
        <w:t xml:space="preserve"> </w:t>
      </w:r>
      <w:r w:rsidR="00B61DCA" w:rsidRPr="00B61DCA">
        <w:t xml:space="preserve">Only the ids listed in both the </w:t>
      </w:r>
      <w:r w:rsidR="00B61DCA" w:rsidRPr="00B61DCA">
        <w:rPr>
          <w:rFonts w:ascii="SimSun"/>
        </w:rPr>
        <w:t>Cohort</w:t>
      </w:r>
      <w:r w:rsidR="00B61DCA" w:rsidRPr="00B61DCA">
        <w:t xml:space="preserve"> and the </w:t>
      </w:r>
      <w:r w:rsidR="00B61DCA" w:rsidRPr="00B61DCA">
        <w:rPr>
          <w:rFonts w:ascii="SimSun"/>
        </w:rPr>
        <w:t>Rx_deliv</w:t>
      </w:r>
      <w:r w:rsidR="00B61DCA" w:rsidRPr="00B61DCA">
        <w:t xml:space="preserve"> tables will be returned.</w:t>
      </w:r>
      <w:r w:rsidR="00B61DCA">
        <w:t xml:space="preserve"> if </w:t>
      </w:r>
      <w:r w:rsidR="00B61DCA">
        <w:rPr>
          <w:rFonts w:ascii="SimSun"/>
        </w:rPr>
        <w:t>Cohort=NULL</w:t>
      </w:r>
      <w:r w:rsidR="00B61DCA">
        <w:t xml:space="preserve">, all ids of the </w:t>
      </w:r>
      <w:r w:rsidR="00B61DCA" w:rsidRPr="00B61DCA">
        <w:rPr>
          <w:rFonts w:ascii="SimSun"/>
        </w:rPr>
        <w:t>Rx-deliv</w:t>
      </w:r>
      <w:r w:rsidR="00B61DCA">
        <w:t xml:space="preserve"> table will be returned.</w:t>
      </w:r>
    </w:p>
    <w:p w14:paraId="0294E1E9" w14:textId="30E1DA64" w:rsidR="005A7BFE" w:rsidRDefault="004034D3">
      <w:pPr>
        <w:pStyle w:val="Corpsdetexte"/>
        <w:tabs>
          <w:tab w:val="left" w:pos="2226"/>
        </w:tabs>
        <w:spacing w:before="66"/>
        <w:ind w:left="686"/>
      </w:pPr>
      <w:r>
        <w:rPr>
          <w:rFonts w:ascii="SimSun"/>
        </w:rPr>
        <w:t>Hosp_stays</w:t>
      </w:r>
      <w:r>
        <w:rPr>
          <w:rFonts w:ascii="SimSun"/>
        </w:rPr>
        <w:tab/>
      </w:r>
      <w:r w:rsidR="00603E63" w:rsidRPr="00603E63">
        <w:t xml:space="preserve">Name of the </w:t>
      </w:r>
      <w:r w:rsidR="00603E63">
        <w:rPr>
          <w:spacing w:val="-4"/>
        </w:rPr>
        <w:t>t</w:t>
      </w:r>
      <w:r>
        <w:rPr>
          <w:spacing w:val="-4"/>
        </w:rPr>
        <w:t xml:space="preserve">able </w:t>
      </w:r>
      <w:r>
        <w:t xml:space="preserve">listing all hospital stays. </w:t>
      </w:r>
    </w:p>
    <w:p w14:paraId="5F7CE5BF" w14:textId="725E90D1" w:rsidR="00250758" w:rsidRDefault="00250758" w:rsidP="00250758">
      <w:pPr>
        <w:pStyle w:val="Corpsdetexte"/>
        <w:spacing w:before="21"/>
        <w:ind w:left="2127" w:hanging="1418"/>
        <w:rPr>
          <w:rFonts w:ascii="SimSun"/>
        </w:rPr>
      </w:pPr>
      <w:r>
        <w:rPr>
          <w:rFonts w:ascii="SimSun"/>
        </w:rPr>
        <w:t>id</w:t>
      </w:r>
      <w:r>
        <w:rPr>
          <w:rFonts w:ascii="SimSun"/>
        </w:rPr>
        <w:tab/>
      </w:r>
      <w:r w:rsidRPr="00B61DCA">
        <w:t xml:space="preserve">Column name of </w:t>
      </w:r>
      <w:r>
        <w:rPr>
          <w:rFonts w:ascii="SimSun"/>
        </w:rPr>
        <w:t>Rx_deliv</w:t>
      </w:r>
      <w:r w:rsidRPr="00B61DCA">
        <w:t xml:space="preserve">, </w:t>
      </w:r>
      <w:r>
        <w:rPr>
          <w:rFonts w:ascii="SimSun"/>
        </w:rPr>
        <w:t>Cohort</w:t>
      </w:r>
      <w:r w:rsidRPr="00B61DCA">
        <w:t xml:space="preserve">, and </w:t>
      </w:r>
      <w:r>
        <w:rPr>
          <w:rFonts w:ascii="SimSun"/>
        </w:rPr>
        <w:t>Hosp_stays</w:t>
      </w:r>
      <w:r>
        <w:t xml:space="preserve"> containing individuals’ unique</w:t>
      </w:r>
      <w:r>
        <w:rPr>
          <w:spacing w:val="7"/>
        </w:rPr>
        <w:t xml:space="preserve"> </w:t>
      </w:r>
      <w:r>
        <w:t>identifiers (any format</w:t>
      </w:r>
      <w:r w:rsidR="00363443">
        <w:t>)</w:t>
      </w:r>
    </w:p>
    <w:p w14:paraId="4E7C799D" w14:textId="6D6A3BD4" w:rsidR="00250758" w:rsidRPr="00B61DCA" w:rsidRDefault="00250758" w:rsidP="00250758">
      <w:pPr>
        <w:pStyle w:val="Corpsdetexte"/>
        <w:spacing w:before="21"/>
        <w:ind w:left="2127" w:hanging="1418"/>
      </w:pPr>
      <w:r>
        <w:rPr>
          <w:rFonts w:ascii="SimSun"/>
        </w:rPr>
        <w:t>drug_code</w:t>
      </w:r>
      <w:r>
        <w:rPr>
          <w:rFonts w:ascii="SimSun"/>
        </w:rPr>
        <w:tab/>
      </w:r>
      <w:r w:rsidRPr="00B61DCA">
        <w:t xml:space="preserve">Column name of </w:t>
      </w:r>
      <w:r>
        <w:rPr>
          <w:rFonts w:ascii="SimSun"/>
        </w:rPr>
        <w:t>Rx_deliv</w:t>
      </w:r>
      <w:r w:rsidRPr="00B61DCA">
        <w:t xml:space="preserve"> that contains the drugs’ unique identifiers (any format)</w:t>
      </w:r>
    </w:p>
    <w:p w14:paraId="411144BB" w14:textId="0145ECF7" w:rsidR="00250758" w:rsidRDefault="00250758" w:rsidP="00250758">
      <w:pPr>
        <w:pStyle w:val="Corpsdetexte"/>
        <w:spacing w:before="21"/>
        <w:ind w:left="2127" w:hanging="1418"/>
        <w:rPr>
          <w:rFonts w:ascii="SimSun"/>
        </w:rPr>
      </w:pPr>
      <w:r>
        <w:rPr>
          <w:rFonts w:ascii="SimSun"/>
        </w:rPr>
        <w:t>drug_deliv</w:t>
      </w:r>
      <w:r>
        <w:rPr>
          <w:rFonts w:ascii="SimSun"/>
        </w:rPr>
        <w:tab/>
      </w:r>
      <w:r w:rsidRPr="00B61DCA">
        <w:t xml:space="preserve">Column name of </w:t>
      </w:r>
      <w:r>
        <w:rPr>
          <w:rFonts w:ascii="SimSun"/>
        </w:rPr>
        <w:t>Rx_deliv</w:t>
      </w:r>
      <w:r w:rsidRPr="00B61DCA">
        <w:t xml:space="preserve"> </w:t>
      </w:r>
      <w:r w:rsidR="00363443" w:rsidRPr="00B61DCA">
        <w:t>that contains the dates of the drug deliveries</w:t>
      </w:r>
    </w:p>
    <w:p w14:paraId="7F88E31F" w14:textId="03F109D8" w:rsidR="00250758" w:rsidRDefault="00250758" w:rsidP="00250758">
      <w:pPr>
        <w:pStyle w:val="Corpsdetexte"/>
        <w:spacing w:before="21"/>
        <w:ind w:left="2127" w:hanging="1418"/>
        <w:rPr>
          <w:rFonts w:ascii="SimSun"/>
        </w:rPr>
      </w:pPr>
      <w:r>
        <w:rPr>
          <w:rFonts w:ascii="SimSun"/>
        </w:rPr>
        <w:t>drug_duration</w:t>
      </w:r>
      <w:r>
        <w:rPr>
          <w:rFonts w:ascii="SimSun"/>
        </w:rPr>
        <w:tab/>
      </w:r>
      <w:r w:rsidRPr="00B61DCA">
        <w:t xml:space="preserve">Column name of </w:t>
      </w:r>
      <w:r>
        <w:rPr>
          <w:rFonts w:ascii="SimSun"/>
        </w:rPr>
        <w:t>Rx_deliv</w:t>
      </w:r>
      <w:r w:rsidR="00363443" w:rsidRPr="00B61DCA">
        <w:t xml:space="preserve"> that contains the </w:t>
      </w:r>
      <w:r w:rsidR="00590C6E" w:rsidRPr="00B61DCA">
        <w:t xml:space="preserve">delivered </w:t>
      </w:r>
      <w:r w:rsidR="00363443" w:rsidRPr="00B61DCA">
        <w:t>treatment duration</w:t>
      </w:r>
      <w:r w:rsidR="00363443">
        <w:rPr>
          <w:rFonts w:ascii="SimSun"/>
        </w:rPr>
        <w:t xml:space="preserve"> </w:t>
      </w:r>
    </w:p>
    <w:p w14:paraId="6AC1BD1D" w14:textId="12BE58FC" w:rsidR="00250758" w:rsidRDefault="00250758" w:rsidP="00250758">
      <w:pPr>
        <w:pStyle w:val="Corpsdetexte"/>
        <w:spacing w:before="21"/>
        <w:ind w:left="2127" w:hanging="1418"/>
        <w:rPr>
          <w:rFonts w:ascii="SimSun"/>
        </w:rPr>
      </w:pPr>
      <w:r>
        <w:rPr>
          <w:rFonts w:ascii="SimSun"/>
        </w:rPr>
        <w:t>hosp_admis</w:t>
      </w:r>
      <w:r>
        <w:rPr>
          <w:rFonts w:ascii="SimSun"/>
        </w:rPr>
        <w:tab/>
      </w:r>
      <w:r w:rsidR="00363443" w:rsidRPr="00B61DCA">
        <w:t xml:space="preserve">Column name of </w:t>
      </w:r>
      <w:r w:rsidR="00363443">
        <w:rPr>
          <w:rFonts w:ascii="SimSun"/>
        </w:rPr>
        <w:t>Hosp_stay</w:t>
      </w:r>
      <w:r w:rsidR="00590C6E">
        <w:rPr>
          <w:rFonts w:ascii="SimSun"/>
        </w:rPr>
        <w:t>s</w:t>
      </w:r>
      <w:r w:rsidR="00363443" w:rsidRPr="00B61DCA">
        <w:t xml:space="preserve"> that contains the date of admission in hospital</w:t>
      </w:r>
    </w:p>
    <w:p w14:paraId="042521EA" w14:textId="2B6887AD" w:rsidR="00250758" w:rsidRDefault="00250758" w:rsidP="00250758">
      <w:pPr>
        <w:pStyle w:val="Corpsdetexte"/>
        <w:spacing w:before="21"/>
        <w:ind w:left="2127" w:hanging="1418"/>
        <w:rPr>
          <w:rFonts w:ascii="SimSun"/>
        </w:rPr>
      </w:pPr>
      <w:r>
        <w:rPr>
          <w:rFonts w:ascii="SimSun"/>
        </w:rPr>
        <w:t>hosp_discharge</w:t>
      </w:r>
      <w:r>
        <w:rPr>
          <w:rFonts w:ascii="SimSun"/>
        </w:rPr>
        <w:tab/>
      </w:r>
      <w:r w:rsidR="00363443">
        <w:rPr>
          <w:rFonts w:ascii="SimSun"/>
        </w:rPr>
        <w:tab/>
      </w:r>
      <w:r w:rsidR="00363443" w:rsidRPr="00B61DCA">
        <w:t xml:space="preserve">Column name of </w:t>
      </w:r>
      <w:r w:rsidR="00363443">
        <w:rPr>
          <w:rFonts w:ascii="SimSun"/>
        </w:rPr>
        <w:t>Hosp_stay</w:t>
      </w:r>
      <w:r w:rsidR="00590C6E">
        <w:rPr>
          <w:rFonts w:ascii="SimSun"/>
        </w:rPr>
        <w:t>s</w:t>
      </w:r>
      <w:r w:rsidR="00363443" w:rsidRPr="00B61DCA">
        <w:t xml:space="preserve"> that contains the date of discharge from hospital</w:t>
      </w:r>
    </w:p>
    <w:p w14:paraId="4D3D0076" w14:textId="5CCB73C5" w:rsidR="005A7BFE" w:rsidRDefault="004034D3">
      <w:pPr>
        <w:pStyle w:val="Corpsdetexte"/>
        <w:spacing w:before="21"/>
        <w:ind w:left="686"/>
        <w:rPr>
          <w:rFonts w:ascii="SimSun"/>
        </w:rPr>
      </w:pPr>
      <w:r>
        <w:rPr>
          <w:rFonts w:ascii="SimSun"/>
        </w:rPr>
        <w:t>study_start,</w:t>
      </w:r>
      <w:r>
        <w:rPr>
          <w:rFonts w:ascii="SimSun"/>
          <w:spacing w:val="-52"/>
        </w:rPr>
        <w:t xml:space="preserve"> </w:t>
      </w:r>
      <w:bookmarkStart w:id="26" w:name="_Hlk51839113"/>
      <w:r>
        <w:rPr>
          <w:rFonts w:ascii="SimSun"/>
        </w:rPr>
        <w:t>study_end</w:t>
      </w:r>
      <w:bookmarkEnd w:id="26"/>
    </w:p>
    <w:p w14:paraId="384789E8" w14:textId="7D083991" w:rsidR="005A7BFE" w:rsidRDefault="004034D3">
      <w:pPr>
        <w:pStyle w:val="Corpsdetexte"/>
        <w:spacing w:before="17" w:line="223" w:lineRule="auto"/>
        <w:ind w:left="2226" w:right="1094"/>
      </w:pPr>
      <w:r>
        <w:rPr>
          <w:rFonts w:ascii="SimSun"/>
        </w:rPr>
        <w:t>"yyyy-mm-dd"</w:t>
      </w:r>
      <w:r>
        <w:t>.</w:t>
      </w:r>
      <w:r>
        <w:rPr>
          <w:spacing w:val="4"/>
        </w:rPr>
        <w:t xml:space="preserve"> </w:t>
      </w:r>
      <w:r w:rsidR="00CA00EE">
        <w:t xml:space="preserve">Defines the first and last day of the study period </w:t>
      </w:r>
      <w:r w:rsidR="00CA00EE" w:rsidRPr="00CA00EE">
        <w:t xml:space="preserve">for which the polypharmacy indicator(s) </w:t>
      </w:r>
      <w:r w:rsidR="00590C6E">
        <w:t>need</w:t>
      </w:r>
      <w:r w:rsidR="00CA00EE" w:rsidRPr="00CA00EE">
        <w:t xml:space="preserve"> be calculated</w:t>
      </w:r>
      <w:r>
        <w:rPr>
          <w:spacing w:val="4"/>
        </w:rPr>
        <w:t xml:space="preserve"> </w:t>
      </w:r>
      <w:r w:rsidR="00590C6E">
        <w:rPr>
          <w:spacing w:val="4"/>
        </w:rPr>
        <w:t>All treatment periods</w:t>
      </w:r>
      <w:r w:rsidR="00590C6E" w:rsidRPr="00634A37">
        <w:rPr>
          <w:spacing w:val="4"/>
        </w:rPr>
        <w:t xml:space="preserve"> </w:t>
      </w:r>
      <w:r w:rsidR="00634A37" w:rsidRPr="00634A37">
        <w:rPr>
          <w:spacing w:val="4"/>
        </w:rPr>
        <w:t>prior to</w:t>
      </w:r>
      <w:r w:rsidR="00634A37">
        <w:rPr>
          <w:rFonts w:ascii="SimSun"/>
        </w:rPr>
        <w:t xml:space="preserve"> study start </w:t>
      </w:r>
      <w:r w:rsidR="00634A37" w:rsidRPr="00634A37">
        <w:rPr>
          <w:spacing w:val="4"/>
        </w:rPr>
        <w:t>and past</w:t>
      </w:r>
      <w:r w:rsidR="00634A37">
        <w:rPr>
          <w:rFonts w:ascii="SimSun"/>
        </w:rPr>
        <w:t xml:space="preserve"> study_end </w:t>
      </w:r>
      <w:r w:rsidR="00634A37" w:rsidRPr="00634A37">
        <w:rPr>
          <w:spacing w:val="4"/>
        </w:rPr>
        <w:t>are not transcribed into the result table.</w:t>
      </w:r>
      <w:r w:rsidR="00634A37">
        <w:rPr>
          <w:rFonts w:ascii="SimSun"/>
        </w:rPr>
        <w:t xml:space="preserve"> </w:t>
      </w:r>
      <w:r>
        <w:t>Could</w:t>
      </w:r>
      <w:r>
        <w:rPr>
          <w:spacing w:val="13"/>
        </w:rPr>
        <w:t xml:space="preserve"> </w:t>
      </w:r>
      <w:r>
        <w:t>be</w:t>
      </w:r>
    </w:p>
    <w:p w14:paraId="2B82575C" w14:textId="77777777" w:rsidR="005A7BFE" w:rsidRDefault="004034D3">
      <w:pPr>
        <w:pStyle w:val="Corpsdetexte"/>
        <w:spacing w:line="236" w:lineRule="exact"/>
        <w:ind w:left="2226"/>
        <w:rPr>
          <w:rFonts w:ascii="SimSun"/>
        </w:rPr>
      </w:pPr>
      <w:r>
        <w:t xml:space="preserve">number values where 1970-01-01 = 0. Exemple: </w:t>
      </w:r>
      <w:r>
        <w:rPr>
          <w:rFonts w:ascii="SimSun"/>
        </w:rPr>
        <w:t>as.integer(as.Date("2020-01-01"))</w:t>
      </w:r>
    </w:p>
    <w:p w14:paraId="425E223D" w14:textId="77777777" w:rsidR="005A7BFE" w:rsidRDefault="004034D3">
      <w:pPr>
        <w:pStyle w:val="Corpsdetexte"/>
        <w:spacing w:line="240" w:lineRule="exact"/>
        <w:ind w:right="7119"/>
        <w:jc w:val="right"/>
      </w:pPr>
      <w:r>
        <w:rPr>
          <w:rFonts w:ascii="SimSun"/>
        </w:rPr>
        <w:t>=</w:t>
      </w:r>
      <w:r>
        <w:rPr>
          <w:rFonts w:ascii="SimSun"/>
          <w:spacing w:val="-54"/>
        </w:rPr>
        <w:t xml:space="preserve"> </w:t>
      </w:r>
      <w:r>
        <w:rPr>
          <w:rFonts w:ascii="SimSun"/>
        </w:rPr>
        <w:t>18262</w:t>
      </w:r>
      <w:r>
        <w:t>.</w:t>
      </w:r>
    </w:p>
    <w:p w14:paraId="7B43A6C5" w14:textId="3B3BEF51" w:rsidR="00363443" w:rsidRDefault="00590C6E" w:rsidP="00363443">
      <w:pPr>
        <w:pStyle w:val="Corpsdetexte"/>
        <w:tabs>
          <w:tab w:val="left" w:pos="2226"/>
        </w:tabs>
        <w:spacing w:before="118" w:line="223" w:lineRule="auto"/>
        <w:ind w:left="2226" w:right="1481" w:hanging="1540"/>
        <w:jc w:val="both"/>
        <w:rPr>
          <w:rFonts w:ascii="SimSun"/>
        </w:rPr>
      </w:pPr>
      <w:r>
        <w:rPr>
          <w:rFonts w:ascii="SimSun"/>
        </w:rPr>
        <w:t>max_</w:t>
      </w:r>
      <w:r w:rsidR="0073212F">
        <w:rPr>
          <w:rFonts w:ascii="SimSun"/>
        </w:rPr>
        <w:t>hosp</w:t>
      </w:r>
      <w:r>
        <w:rPr>
          <w:rFonts w:ascii="SimSun"/>
        </w:rPr>
        <w:t>_gap</w:t>
      </w:r>
      <w:r w:rsidR="00363443">
        <w:rPr>
          <w:rFonts w:ascii="SimSun"/>
        </w:rPr>
        <w:tab/>
        <w:t>integer</w:t>
      </w:r>
      <w:r w:rsidR="00451718">
        <w:rPr>
          <w:rFonts w:ascii="SimSun"/>
        </w:rPr>
        <w:t>.</w:t>
      </w:r>
      <w:r w:rsidR="00363443">
        <w:rPr>
          <w:rFonts w:ascii="SimSun"/>
        </w:rPr>
        <w:t xml:space="preserve"> </w:t>
      </w:r>
      <w:r w:rsidR="00634A37">
        <w:t>M</w:t>
      </w:r>
      <w:r w:rsidR="00363443">
        <w:t xml:space="preserve">aximum number of days allowed between the end of a </w:t>
      </w:r>
      <w:r w:rsidR="0073212F">
        <w:t>hospital stay</w:t>
      </w:r>
      <w:r w:rsidR="00451718">
        <w:t xml:space="preserve"> </w:t>
      </w:r>
      <w:r w:rsidR="00363443">
        <w:t>(</w:t>
      </w:r>
      <w:r w:rsidR="0073212F">
        <w:rPr>
          <w:rFonts w:ascii="SimSun"/>
        </w:rPr>
        <w:t>hosp_discharge</w:t>
      </w:r>
      <w:r w:rsidR="00363443">
        <w:rPr>
          <w:rFonts w:ascii="SimSun"/>
        </w:rPr>
        <w:t>[i]</w:t>
      </w:r>
      <w:r w:rsidR="00363443">
        <w:t xml:space="preserve">) and </w:t>
      </w:r>
      <w:r w:rsidR="00363443">
        <w:rPr>
          <w:spacing w:val="-4"/>
        </w:rPr>
        <w:t xml:space="preserve">the </w:t>
      </w:r>
      <w:r w:rsidR="00363443">
        <w:t>beginning</w:t>
      </w:r>
      <w:r w:rsidR="00363443">
        <w:rPr>
          <w:spacing w:val="-5"/>
        </w:rPr>
        <w:t xml:space="preserve"> </w:t>
      </w:r>
      <w:r w:rsidR="00363443">
        <w:t>of</w:t>
      </w:r>
      <w:r w:rsidR="00363443">
        <w:rPr>
          <w:spacing w:val="-5"/>
        </w:rPr>
        <w:t xml:space="preserve"> </w:t>
      </w:r>
      <w:r w:rsidR="00363443">
        <w:t>the</w:t>
      </w:r>
      <w:r w:rsidR="00363443">
        <w:rPr>
          <w:spacing w:val="-4"/>
        </w:rPr>
        <w:t xml:space="preserve"> </w:t>
      </w:r>
      <w:r w:rsidR="00363443">
        <w:t>next</w:t>
      </w:r>
      <w:r w:rsidR="00363443">
        <w:rPr>
          <w:spacing w:val="-5"/>
        </w:rPr>
        <w:t xml:space="preserve"> </w:t>
      </w:r>
      <w:r w:rsidR="00363443">
        <w:t>one</w:t>
      </w:r>
      <w:r w:rsidR="00363443">
        <w:rPr>
          <w:spacing w:val="-5"/>
        </w:rPr>
        <w:t xml:space="preserve"> </w:t>
      </w:r>
      <w:r w:rsidR="00363443">
        <w:t>(</w:t>
      </w:r>
      <w:r w:rsidR="0073212F">
        <w:rPr>
          <w:rFonts w:ascii="SimSun"/>
        </w:rPr>
        <w:t>hosp_admis</w:t>
      </w:r>
      <w:r w:rsidR="00363443">
        <w:rPr>
          <w:rFonts w:ascii="SimSun"/>
        </w:rPr>
        <w:t>[i+1]</w:t>
      </w:r>
      <w:r w:rsidR="00363443">
        <w:t>)</w:t>
      </w:r>
      <w:r w:rsidR="00363443">
        <w:rPr>
          <w:spacing w:val="-4"/>
        </w:rPr>
        <w:t xml:space="preserve"> </w:t>
      </w:r>
      <w:r w:rsidR="00363443">
        <w:t>to</w:t>
      </w:r>
      <w:r w:rsidR="00363443">
        <w:rPr>
          <w:spacing w:val="-5"/>
        </w:rPr>
        <w:t xml:space="preserve"> </w:t>
      </w:r>
      <w:r w:rsidR="00363443">
        <w:t>aggregate</w:t>
      </w:r>
      <w:r w:rsidR="00363443">
        <w:rPr>
          <w:spacing w:val="-4"/>
        </w:rPr>
        <w:t xml:space="preserve"> </w:t>
      </w:r>
      <w:r w:rsidR="00363443">
        <w:t>the</w:t>
      </w:r>
      <w:r w:rsidR="00363443">
        <w:rPr>
          <w:spacing w:val="-5"/>
        </w:rPr>
        <w:t xml:space="preserve"> </w:t>
      </w:r>
      <w:r w:rsidR="00363443">
        <w:t>two</w:t>
      </w:r>
      <w:r w:rsidR="00363443">
        <w:rPr>
          <w:spacing w:val="-5"/>
        </w:rPr>
        <w:t xml:space="preserve"> </w:t>
      </w:r>
      <w:r w:rsidR="00451718">
        <w:rPr>
          <w:spacing w:val="-5"/>
        </w:rPr>
        <w:t>as one</w:t>
      </w:r>
      <w:r w:rsidR="0073212F">
        <w:rPr>
          <w:spacing w:val="-5"/>
        </w:rPr>
        <w:t xml:space="preserve"> single hospital stay</w:t>
      </w:r>
      <w:r w:rsidR="00451718">
        <w:rPr>
          <w:spacing w:val="-5"/>
        </w:rPr>
        <w:t xml:space="preserve">, </w:t>
      </w:r>
      <w:r w:rsidR="00363443">
        <w:rPr>
          <w:spacing w:val="-3"/>
        </w:rPr>
        <w:t xml:space="preserve">from </w:t>
      </w:r>
      <w:r w:rsidR="0073212F">
        <w:rPr>
          <w:rFonts w:ascii="SimSun"/>
        </w:rPr>
        <w:t xml:space="preserve">hosp_admis </w:t>
      </w:r>
      <w:r w:rsidR="00363443">
        <w:rPr>
          <w:rFonts w:ascii="SimSun"/>
        </w:rPr>
        <w:t>[i]</w:t>
      </w:r>
      <w:r w:rsidR="00363443">
        <w:rPr>
          <w:rFonts w:ascii="SimSun"/>
          <w:spacing w:val="-61"/>
        </w:rPr>
        <w:t xml:space="preserve"> </w:t>
      </w:r>
      <w:r w:rsidR="00363443">
        <w:t>to</w:t>
      </w:r>
      <w:r w:rsidR="00363443">
        <w:rPr>
          <w:spacing w:val="-11"/>
        </w:rPr>
        <w:t xml:space="preserve"> </w:t>
      </w:r>
      <w:r w:rsidR="0073212F">
        <w:rPr>
          <w:rFonts w:ascii="SimSun"/>
        </w:rPr>
        <w:t xml:space="preserve">hosp_discharge </w:t>
      </w:r>
      <w:r w:rsidR="00363443">
        <w:rPr>
          <w:rFonts w:ascii="SimSun"/>
        </w:rPr>
        <w:t>[i+1]</w:t>
      </w:r>
      <w:r w:rsidR="00363443">
        <w:t>.</w:t>
      </w:r>
      <w:r w:rsidR="00363443">
        <w:rPr>
          <w:spacing w:val="6"/>
        </w:rPr>
        <w:t xml:space="preserve"> </w:t>
      </w:r>
      <w:r w:rsidR="00363443">
        <w:t>Usually</w:t>
      </w:r>
      <w:r w:rsidR="00363443">
        <w:rPr>
          <w:spacing w:val="-11"/>
        </w:rPr>
        <w:t xml:space="preserve"> </w:t>
      </w:r>
      <w:r w:rsidR="00451718">
        <w:rPr>
          <w:spacing w:val="-11"/>
        </w:rPr>
        <w:t xml:space="preserve">equal to </w:t>
      </w:r>
      <w:r w:rsidR="00363443">
        <w:t>1</w:t>
      </w:r>
      <w:r w:rsidR="00363443">
        <w:rPr>
          <w:spacing w:val="-10"/>
        </w:rPr>
        <w:t xml:space="preserve"> </w:t>
      </w:r>
      <w:r w:rsidR="00363443">
        <w:t>or</w:t>
      </w:r>
      <w:r w:rsidR="00363443">
        <w:rPr>
          <w:spacing w:val="-11"/>
        </w:rPr>
        <w:t xml:space="preserve"> </w:t>
      </w:r>
      <w:r w:rsidR="00363443">
        <w:t>2.</w:t>
      </w:r>
    </w:p>
    <w:p w14:paraId="30545261" w14:textId="627921EA" w:rsidR="005A7BFE" w:rsidRDefault="004034D3">
      <w:pPr>
        <w:pStyle w:val="Corpsdetexte"/>
        <w:spacing w:line="249" w:lineRule="exact"/>
        <w:ind w:right="7116"/>
        <w:jc w:val="right"/>
        <w:rPr>
          <w:rFonts w:ascii="SimSun"/>
        </w:rPr>
      </w:pPr>
      <w:r>
        <w:rPr>
          <w:rFonts w:ascii="SimSun"/>
        </w:rPr>
        <w:t>grace_</w:t>
      </w:r>
      <w:r w:rsidR="00AB0C85">
        <w:rPr>
          <w:rFonts w:ascii="SimSun"/>
        </w:rPr>
        <w:t>fctr</w:t>
      </w:r>
      <w:r>
        <w:rPr>
          <w:rFonts w:ascii="SimSun"/>
        </w:rPr>
        <w:t>,</w:t>
      </w:r>
      <w:r>
        <w:rPr>
          <w:rFonts w:ascii="SimSun"/>
          <w:spacing w:val="-60"/>
        </w:rPr>
        <w:t xml:space="preserve"> </w:t>
      </w:r>
      <w:r>
        <w:rPr>
          <w:rFonts w:ascii="SimSun"/>
        </w:rPr>
        <w:t>grace_</w:t>
      </w:r>
      <w:r w:rsidR="00B87522">
        <w:rPr>
          <w:rFonts w:ascii="SimSun"/>
        </w:rPr>
        <w:t>cst</w:t>
      </w:r>
    </w:p>
    <w:p w14:paraId="2DE9335F" w14:textId="5C1701FF" w:rsidR="005A7BFE" w:rsidRDefault="00C65A84" w:rsidP="00B87522">
      <w:pPr>
        <w:pStyle w:val="Corpsdetexte"/>
        <w:spacing w:line="234" w:lineRule="exact"/>
        <w:ind w:left="2268"/>
        <w:jc w:val="both"/>
      </w:pPr>
      <w:r>
        <w:t>numbers</w:t>
      </w:r>
      <w:r w:rsidR="004034D3">
        <w:t xml:space="preserve"> </w:t>
      </w:r>
      <w:r w:rsidR="004034D3">
        <w:rPr>
          <w:rFonts w:ascii="Verdana" w:hAnsi="Verdana"/>
          <w:i/>
        </w:rPr>
        <w:t xml:space="preserve">≥ </w:t>
      </w:r>
      <w:r w:rsidR="004034D3">
        <w:t>0.</w:t>
      </w:r>
      <w:r w:rsidR="00B058C2">
        <w:t xml:space="preserve"> Two types of grace periods can be applied. One is proportional to the treatment duration of the previous delivery (</w:t>
      </w:r>
      <w:r w:rsidR="00B058C2" w:rsidRPr="00451718">
        <w:rPr>
          <w:rFonts w:ascii="SimSun" w:hAnsi="SimSun"/>
          <w:szCs w:val="22"/>
        </w:rPr>
        <w:t>grace_fct</w:t>
      </w:r>
      <w:r w:rsidR="00B058C2">
        <w:rPr>
          <w:rFonts w:ascii="SimSun" w:hAnsi="SimSun"/>
          <w:szCs w:val="22"/>
        </w:rPr>
        <w:t>r</w:t>
      </w:r>
      <w:r w:rsidR="00B058C2">
        <w:t>) and the other is a constant number of days. (</w:t>
      </w:r>
      <w:r w:rsidR="00B058C2" w:rsidRPr="00451718">
        <w:rPr>
          <w:rFonts w:ascii="SimSun" w:hAnsi="SimSun"/>
          <w:szCs w:val="22"/>
        </w:rPr>
        <w:t>grace_cst</w:t>
      </w:r>
      <w:r w:rsidR="00B058C2">
        <w:t>).</w:t>
      </w:r>
      <w:r w:rsidR="004034D3">
        <w:t xml:space="preserve"> See Details.</w:t>
      </w:r>
      <w:r w:rsidR="00AB0C85">
        <w:t xml:space="preserve"> </w:t>
      </w:r>
    </w:p>
    <w:p w14:paraId="3D377465" w14:textId="0CC740BC" w:rsidR="005A7BFE" w:rsidRDefault="002B555E" w:rsidP="00B87522">
      <w:pPr>
        <w:pStyle w:val="Corpsdetexte"/>
        <w:tabs>
          <w:tab w:val="left" w:pos="2226"/>
          <w:tab w:val="left" w:pos="3279"/>
        </w:tabs>
        <w:spacing w:before="79" w:line="254" w:lineRule="exact"/>
        <w:ind w:left="2268" w:hanging="15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5872" behindDoc="1" locked="0" layoutInCell="1" allowOverlap="1" wp14:anchorId="277EF610" wp14:editId="0FC4D25F">
                <wp:simplePos x="0" y="0"/>
                <wp:positionH relativeFrom="page">
                  <wp:posOffset>3020060</wp:posOffset>
                </wp:positionH>
                <wp:positionV relativeFrom="paragraph">
                  <wp:posOffset>79375</wp:posOffset>
                </wp:positionV>
                <wp:extent cx="98425" cy="21971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16F25" w14:textId="77777777" w:rsidR="000728AD" w:rsidRDefault="000728AD">
                            <w:pPr>
                              <w:spacing w:line="196" w:lineRule="exact"/>
                              <w:rPr>
                                <w:rFonts w:ascii="Verdana" w:hAnsi="Verdan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94"/>
                                <w:sz w:val="20"/>
                              </w:rPr>
                              <w:t>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7EF6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7.8pt;margin-top:6.25pt;width:7.75pt;height:17.3pt;z-index:-159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" filled="f" stroked="f">
                <v:textbox inset="0,0,0,0">
                  <w:txbxContent>
                    <w:p w14:paraId="5F016F25" w14:textId="77777777" w:rsidR="000728AD" w:rsidRDefault="000728AD">
                      <w:pPr>
                        <w:spacing w:line="196" w:lineRule="exact"/>
                        <w:rPr>
                          <w:rFonts w:ascii="Verdana" w:hAnsi="Verdana"/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i/>
                          <w:w w:val="94"/>
                          <w:sz w:val="20"/>
                        </w:rPr>
                        <w:t>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34D3">
        <w:rPr>
          <w:rFonts w:ascii="SimSun"/>
        </w:rPr>
        <w:t>max_reserve</w:t>
      </w:r>
      <w:r w:rsidR="004034D3">
        <w:rPr>
          <w:rFonts w:ascii="SimSun"/>
        </w:rPr>
        <w:tab/>
      </w:r>
      <w:r w:rsidR="00B87522">
        <w:t xml:space="preserve">    Integer</w:t>
      </w:r>
      <w:r w:rsidR="004034D3">
        <w:tab/>
        <w:t xml:space="preserve">0 or </w:t>
      </w:r>
      <w:r w:rsidR="004034D3">
        <w:rPr>
          <w:rFonts w:ascii="SimSun"/>
        </w:rPr>
        <w:t>NULL</w:t>
      </w:r>
      <w:r w:rsidR="004034D3">
        <w:t xml:space="preserve">. </w:t>
      </w:r>
      <w:r w:rsidR="002A0B66">
        <w:t xml:space="preserve">Longest </w:t>
      </w:r>
      <w:r w:rsidR="00B87522">
        <w:t>treatment duration</w:t>
      </w:r>
      <w:r w:rsidR="002A0B66">
        <w:t>, in days,</w:t>
      </w:r>
      <w:r w:rsidR="00B87522">
        <w:t xml:space="preserve"> that can be stored from successive overlapping deliveries. </w:t>
      </w:r>
      <w:r w:rsidR="004034D3">
        <w:rPr>
          <w:spacing w:val="-14"/>
        </w:rPr>
        <w:t xml:space="preserve"> </w:t>
      </w:r>
      <w:r w:rsidR="00B87522" w:rsidRPr="00B87522">
        <w:t>When</w:t>
      </w:r>
      <w:r w:rsidR="00B87522">
        <w:rPr>
          <w:spacing w:val="-14"/>
        </w:rPr>
        <w:t xml:space="preserve"> </w:t>
      </w:r>
      <w:r w:rsidR="00B87522">
        <w:rPr>
          <w:rFonts w:ascii="SimSun"/>
        </w:rPr>
        <w:t>max_reserve</w:t>
      </w:r>
      <w:r w:rsidR="00B87522">
        <w:rPr>
          <w:spacing w:val="-14"/>
        </w:rPr>
        <w:t>=</w:t>
      </w:r>
      <w:r w:rsidR="004034D3">
        <w:rPr>
          <w:rFonts w:ascii="SimSun"/>
        </w:rPr>
        <w:t>NULL</w:t>
      </w:r>
      <w:r w:rsidR="00B87522">
        <w:rPr>
          <w:rFonts w:ascii="SimSun"/>
        </w:rPr>
        <w:t xml:space="preserve"> </w:t>
      </w:r>
      <w:r w:rsidR="004034D3">
        <w:t>no limit</w:t>
      </w:r>
      <w:r w:rsidR="00B87522">
        <w:t xml:space="preserve"> is applied</w:t>
      </w:r>
      <w:r w:rsidR="004034D3">
        <w:t>.</w:t>
      </w:r>
      <w:r w:rsidR="00B87522">
        <w:t xml:space="preserve"> </w:t>
      </w:r>
      <w:r w:rsidR="00B87522">
        <w:rPr>
          <w:spacing w:val="-14"/>
        </w:rPr>
        <w:t xml:space="preserve">When </w:t>
      </w:r>
      <w:r w:rsidR="00B87522">
        <w:rPr>
          <w:rFonts w:ascii="SimSun"/>
        </w:rPr>
        <w:t>max_reserve</w:t>
      </w:r>
      <w:r w:rsidR="00B87522">
        <w:rPr>
          <w:spacing w:val="-14"/>
        </w:rPr>
        <w:t>=</w:t>
      </w:r>
      <w:r w:rsidR="00B87522">
        <w:rPr>
          <w:rFonts w:ascii="SimSun"/>
        </w:rPr>
        <w:t xml:space="preserve">0 </w:t>
      </w:r>
      <w:r w:rsidR="00B87522">
        <w:t>no accumulation of extra treatment duration is accounted for.</w:t>
      </w:r>
    </w:p>
    <w:p w14:paraId="13790E07" w14:textId="087D961D" w:rsidR="005A7BFE" w:rsidRDefault="004034D3">
      <w:pPr>
        <w:pStyle w:val="Corpsdetexte"/>
        <w:tabs>
          <w:tab w:val="left" w:pos="2226"/>
        </w:tabs>
        <w:spacing w:before="93" w:line="223" w:lineRule="auto"/>
        <w:ind w:left="2226" w:right="1481" w:hanging="1540"/>
      </w:pPr>
      <w:r>
        <w:rPr>
          <w:rFonts w:ascii="SimSun"/>
        </w:rPr>
        <w:t>final_as_date</w:t>
      </w:r>
      <w:r>
        <w:rPr>
          <w:rFonts w:ascii="SimSun"/>
        </w:rPr>
        <w:tab/>
      </w:r>
      <w:r w:rsidR="001D32F7">
        <w:t xml:space="preserve">Return </w:t>
      </w:r>
      <w:r>
        <w:rPr>
          <w:rFonts w:ascii="SimSun"/>
        </w:rPr>
        <w:t xml:space="preserve">start </w:t>
      </w:r>
      <w:r>
        <w:t xml:space="preserve">and </w:t>
      </w:r>
      <w:r>
        <w:rPr>
          <w:rFonts w:ascii="SimSun"/>
        </w:rPr>
        <w:t xml:space="preserve">end </w:t>
      </w:r>
      <w:r>
        <w:t xml:space="preserve">columns </w:t>
      </w:r>
      <w:r>
        <w:rPr>
          <w:rFonts w:ascii="SimSun"/>
        </w:rPr>
        <w:t>as_date</w:t>
      </w:r>
      <w:r>
        <w:rPr>
          <w:rFonts w:ascii="SimSun"/>
          <w:spacing w:val="-51"/>
        </w:rPr>
        <w:t xml:space="preserve"> </w:t>
      </w:r>
      <w:r>
        <w:t>(</w:t>
      </w:r>
      <w:r>
        <w:rPr>
          <w:rFonts w:ascii="SimSun"/>
        </w:rPr>
        <w:t>TRUE</w:t>
      </w:r>
      <w:r>
        <w:t>). Else, dates are returned as character (</w:t>
      </w:r>
      <w:r>
        <w:rPr>
          <w:rFonts w:ascii="SimSun"/>
        </w:rPr>
        <w:t>FALSE</w:t>
      </w:r>
      <w:r>
        <w:t xml:space="preserve">). </w:t>
      </w:r>
      <w:r>
        <w:rPr>
          <w:rFonts w:ascii="SimSun"/>
        </w:rPr>
        <w:t>TRUE</w:t>
      </w:r>
      <w:r>
        <w:rPr>
          <w:rFonts w:ascii="SimSun"/>
          <w:spacing w:val="-62"/>
        </w:rPr>
        <w:t xml:space="preserve"> </w:t>
      </w:r>
      <w:r>
        <w:t>by default.</w:t>
      </w:r>
    </w:p>
    <w:p w14:paraId="261BD306" w14:textId="5DB2F0AC" w:rsidR="005A7BFE" w:rsidDel="007907B8" w:rsidRDefault="004034D3">
      <w:pPr>
        <w:pStyle w:val="Corpsdetexte"/>
        <w:tabs>
          <w:tab w:val="left" w:pos="2226"/>
        </w:tabs>
        <w:spacing w:before="71" w:line="248" w:lineRule="exact"/>
        <w:ind w:left="686"/>
        <w:rPr>
          <w:del w:id="27" w:author="Guillaume Boucher" w:date="2020-09-25T14:38:00Z"/>
        </w:rPr>
      </w:pPr>
      <w:commentRangeStart w:id="28"/>
      <w:del w:id="29" w:author="Guillaume Boucher" w:date="2020-09-25T14:38:00Z">
        <w:r w:rsidDel="007907B8">
          <w:rPr>
            <w:rFonts w:ascii="SimSun"/>
          </w:rPr>
          <w:delText>verif_cols</w:delText>
        </w:r>
        <w:r w:rsidDel="007907B8">
          <w:rPr>
            <w:rFonts w:ascii="SimSun"/>
          </w:rPr>
          <w:tab/>
        </w:r>
        <w:r w:rsidR="001D32F7" w:rsidDel="007907B8">
          <w:delText>V</w:delText>
        </w:r>
        <w:r w:rsidDel="007907B8">
          <w:delText>erify</w:delText>
        </w:r>
        <w:r w:rsidDel="007907B8">
          <w:rPr>
            <w:spacing w:val="26"/>
          </w:rPr>
          <w:delText xml:space="preserve"> </w:delText>
        </w:r>
        <w:r w:rsidDel="007907B8">
          <w:rPr>
            <w:rFonts w:ascii="SimSun"/>
          </w:rPr>
          <w:delText>start</w:delText>
        </w:r>
        <w:r w:rsidDel="007907B8">
          <w:rPr>
            <w:rFonts w:ascii="SimSun"/>
            <w:spacing w:val="-24"/>
          </w:rPr>
          <w:delText xml:space="preserve"> </w:delText>
        </w:r>
        <w:r w:rsidDel="007907B8">
          <w:delText>and</w:delText>
        </w:r>
        <w:r w:rsidDel="007907B8">
          <w:rPr>
            <w:spacing w:val="26"/>
          </w:rPr>
          <w:delText xml:space="preserve"> </w:delText>
        </w:r>
        <w:r w:rsidDel="007907B8">
          <w:rPr>
            <w:rFonts w:ascii="SimSun"/>
          </w:rPr>
          <w:delText>end</w:delText>
        </w:r>
        <w:r w:rsidDel="007907B8">
          <w:rPr>
            <w:rFonts w:ascii="SimSun"/>
            <w:spacing w:val="-23"/>
          </w:rPr>
          <w:delText xml:space="preserve"> </w:delText>
        </w:r>
        <w:r w:rsidDel="007907B8">
          <w:delText>column</w:delText>
        </w:r>
        <w:r w:rsidDel="007907B8">
          <w:rPr>
            <w:spacing w:val="26"/>
          </w:rPr>
          <w:delText xml:space="preserve"> </w:delText>
        </w:r>
        <w:r w:rsidDel="007907B8">
          <w:delText>format</w:delText>
        </w:r>
        <w:r w:rsidDel="007907B8">
          <w:rPr>
            <w:spacing w:val="26"/>
          </w:rPr>
          <w:delText xml:space="preserve"> </w:delText>
        </w:r>
        <w:r w:rsidDel="007907B8">
          <w:delText>(safe).</w:delText>
        </w:r>
      </w:del>
    </w:p>
    <w:p w14:paraId="147B54AA" w14:textId="22D0ED8A" w:rsidR="005A7BFE" w:rsidDel="007907B8" w:rsidRDefault="004034D3">
      <w:pPr>
        <w:pStyle w:val="Corpsdetexte"/>
        <w:spacing w:line="248" w:lineRule="exact"/>
        <w:ind w:left="2226"/>
        <w:rPr>
          <w:del w:id="30" w:author="Guillaume Boucher" w:date="2020-09-25T14:38:00Z"/>
        </w:rPr>
      </w:pPr>
      <w:del w:id="31" w:author="Guillaume Boucher" w:date="2020-09-25T14:38:00Z">
        <w:r w:rsidDel="007907B8">
          <w:rPr>
            <w:rFonts w:ascii="SimSun"/>
          </w:rPr>
          <w:delText>TRUE</w:delText>
        </w:r>
        <w:r w:rsidDel="007907B8">
          <w:rPr>
            <w:rFonts w:ascii="SimSun"/>
            <w:spacing w:val="-53"/>
          </w:rPr>
          <w:delText xml:space="preserve"> </w:delText>
        </w:r>
        <w:r w:rsidDel="007907B8">
          <w:delText>by default.</w:delText>
        </w:r>
      </w:del>
      <w:commentRangeEnd w:id="28"/>
      <w:r w:rsidR="00A6072F">
        <w:rPr>
          <w:rStyle w:val="Marquedecommentaire"/>
        </w:rPr>
        <w:commentReference w:id="28"/>
      </w:r>
    </w:p>
    <w:p w14:paraId="5A6BBC2C" w14:textId="77777777" w:rsidR="005A7BFE" w:rsidRDefault="005A7BFE">
      <w:pPr>
        <w:pStyle w:val="Corpsdetexte"/>
        <w:spacing w:before="10"/>
        <w:rPr>
          <w:sz w:val="25"/>
        </w:rPr>
      </w:pPr>
    </w:p>
    <w:p w14:paraId="721EC996" w14:textId="77777777" w:rsidR="005A7BFE" w:rsidRDefault="004034D3">
      <w:pPr>
        <w:pStyle w:val="Titre2"/>
      </w:pPr>
      <w:r>
        <w:t>Details</w:t>
      </w:r>
    </w:p>
    <w:p w14:paraId="22286506" w14:textId="77777777" w:rsidR="005A7BFE" w:rsidRDefault="004034D3">
      <w:pPr>
        <w:spacing w:before="147"/>
        <w:ind w:left="686"/>
        <w:rPr>
          <w:sz w:val="20"/>
        </w:rPr>
      </w:pPr>
      <w:r>
        <w:rPr>
          <w:b/>
          <w:sz w:val="20"/>
        </w:rPr>
        <w:t>Variables</w:t>
      </w:r>
      <w:r>
        <w:rPr>
          <w:sz w:val="20"/>
        </w:rPr>
        <w:t>:</w:t>
      </w:r>
    </w:p>
    <w:p w14:paraId="02B84F74" w14:textId="5CD9FE35" w:rsidR="005A7BFE" w:rsidRDefault="004034D3">
      <w:pPr>
        <w:pStyle w:val="Paragraphedeliste"/>
        <w:numPr>
          <w:ilvl w:val="0"/>
          <w:numId w:val="2"/>
        </w:numPr>
        <w:tabs>
          <w:tab w:val="left" w:pos="1126"/>
        </w:tabs>
        <w:spacing w:before="162" w:line="248" w:lineRule="exact"/>
        <w:ind w:hanging="171"/>
        <w:rPr>
          <w:sz w:val="20"/>
        </w:rPr>
      </w:pPr>
      <w:r>
        <w:rPr>
          <w:rFonts w:ascii="SimSun" w:hAnsi="SimSun"/>
          <w:sz w:val="20"/>
        </w:rPr>
        <w:t>id</w:t>
      </w:r>
      <w:r>
        <w:rPr>
          <w:sz w:val="20"/>
        </w:rPr>
        <w:t>:</w:t>
      </w:r>
      <w:r>
        <w:rPr>
          <w:spacing w:val="5"/>
          <w:sz w:val="20"/>
        </w:rPr>
        <w:t xml:space="preserve"> </w:t>
      </w:r>
      <w:r>
        <w:rPr>
          <w:rFonts w:ascii="SimSun" w:hAnsi="SimSun"/>
          <w:sz w:val="20"/>
        </w:rPr>
        <w:t>Rx_deliveries$id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rFonts w:ascii="SimSun" w:hAnsi="SimSun"/>
          <w:sz w:val="20"/>
        </w:rPr>
        <w:t>Cohort$id</w:t>
      </w:r>
      <w:r>
        <w:rPr>
          <w:rFonts w:ascii="SimSun" w:hAnsi="SimSun"/>
          <w:spacing w:val="-6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rFonts w:ascii="SimSun" w:hAnsi="SimSun"/>
          <w:sz w:val="20"/>
        </w:rPr>
        <w:t>Hosp_stays$id</w:t>
      </w:r>
      <w:r>
        <w:rPr>
          <w:rFonts w:ascii="SimSun" w:hAnsi="SimSun"/>
          <w:spacing w:val="-60"/>
          <w:sz w:val="20"/>
        </w:rPr>
        <w:t xml:space="preserve"> </w:t>
      </w:r>
      <w:r>
        <w:rPr>
          <w:sz w:val="20"/>
        </w:rPr>
        <w:t>must</w:t>
      </w:r>
      <w:r>
        <w:rPr>
          <w:spacing w:val="-9"/>
          <w:sz w:val="20"/>
        </w:rPr>
        <w:t xml:space="preserve"> </w:t>
      </w:r>
      <w:r w:rsidR="002A0B66">
        <w:rPr>
          <w:sz w:val="20"/>
        </w:rPr>
        <w:t>be of</w:t>
      </w:r>
      <w:r w:rsidR="002A0B66"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same</w:t>
      </w:r>
      <w:r>
        <w:rPr>
          <w:spacing w:val="-10"/>
          <w:sz w:val="20"/>
        </w:rPr>
        <w:t xml:space="preserve"> </w:t>
      </w:r>
      <w:r>
        <w:rPr>
          <w:i/>
          <w:sz w:val="20"/>
        </w:rPr>
        <w:t>class</w:t>
      </w:r>
      <w:r>
        <w:rPr>
          <w:i/>
          <w:spacing w:val="-9"/>
          <w:sz w:val="20"/>
        </w:rPr>
        <w:t xml:space="preserve"> </w:t>
      </w:r>
      <w:r>
        <w:rPr>
          <w:sz w:val="20"/>
        </w:rPr>
        <w:t>(</w:t>
      </w:r>
      <w:r>
        <w:rPr>
          <w:rFonts w:ascii="SimSun" w:hAnsi="SimSun"/>
          <w:sz w:val="20"/>
        </w:rPr>
        <w:t>integer</w:t>
      </w:r>
      <w:r>
        <w:rPr>
          <w:sz w:val="20"/>
        </w:rPr>
        <w:t>,</w:t>
      </w:r>
    </w:p>
    <w:p w14:paraId="73CCD86C" w14:textId="77777777" w:rsidR="005A7BFE" w:rsidRDefault="004034D3">
      <w:pPr>
        <w:pStyle w:val="Corpsdetexte"/>
        <w:spacing w:line="248" w:lineRule="exact"/>
        <w:ind w:left="1125"/>
      </w:pPr>
      <w:r>
        <w:rPr>
          <w:rFonts w:ascii="SimSun"/>
        </w:rPr>
        <w:t>numeric</w:t>
      </w:r>
      <w:r>
        <w:t xml:space="preserve">, </w:t>
      </w:r>
      <w:r>
        <w:rPr>
          <w:rFonts w:ascii="SimSun"/>
        </w:rPr>
        <w:t>character</w:t>
      </w:r>
      <w:r>
        <w:t>...).</w:t>
      </w:r>
    </w:p>
    <w:p w14:paraId="1497ABCA" w14:textId="6199B573" w:rsidR="005A7BFE" w:rsidRDefault="00C65A84">
      <w:pPr>
        <w:pStyle w:val="Paragraphedeliste"/>
        <w:numPr>
          <w:ilvl w:val="0"/>
          <w:numId w:val="2"/>
        </w:numPr>
        <w:tabs>
          <w:tab w:val="left" w:pos="1126"/>
        </w:tabs>
        <w:spacing w:before="67"/>
        <w:ind w:hanging="171"/>
        <w:rPr>
          <w:sz w:val="20"/>
        </w:rPr>
      </w:pPr>
      <w:r>
        <w:rPr>
          <w:rFonts w:ascii="SimSun" w:hAnsi="SimSun"/>
          <w:sz w:val="20"/>
        </w:rPr>
        <w:t>drug_</w:t>
      </w:r>
      <w:r w:rsidR="004034D3">
        <w:rPr>
          <w:rFonts w:ascii="SimSun" w:hAnsi="SimSun"/>
          <w:sz w:val="20"/>
        </w:rPr>
        <w:t>duration</w:t>
      </w:r>
      <w:r w:rsidR="004034D3">
        <w:rPr>
          <w:sz w:val="20"/>
        </w:rPr>
        <w:t xml:space="preserve">: </w:t>
      </w:r>
      <w:r w:rsidR="004034D3">
        <w:rPr>
          <w:rFonts w:ascii="SimSun" w:hAnsi="SimSun"/>
          <w:sz w:val="20"/>
        </w:rPr>
        <w:t>integer</w:t>
      </w:r>
      <w:r w:rsidR="004034D3">
        <w:rPr>
          <w:sz w:val="20"/>
        </w:rPr>
        <w:t>.</w:t>
      </w:r>
    </w:p>
    <w:p w14:paraId="19A614DD" w14:textId="5CC989D3" w:rsidR="005A7BFE" w:rsidRDefault="00C65A84">
      <w:pPr>
        <w:pStyle w:val="Paragraphedeliste"/>
        <w:numPr>
          <w:ilvl w:val="0"/>
          <w:numId w:val="2"/>
        </w:numPr>
        <w:tabs>
          <w:tab w:val="left" w:pos="1126"/>
        </w:tabs>
        <w:spacing w:before="80" w:line="223" w:lineRule="auto"/>
        <w:ind w:right="116"/>
        <w:rPr>
          <w:sz w:val="20"/>
        </w:rPr>
      </w:pPr>
      <w:r>
        <w:rPr>
          <w:rFonts w:ascii="SimSun" w:hAnsi="SimSun"/>
          <w:sz w:val="20"/>
        </w:rPr>
        <w:t>drug_deliv</w:t>
      </w:r>
      <w:r w:rsidR="004034D3">
        <w:rPr>
          <w:sz w:val="20"/>
        </w:rPr>
        <w:t>,</w:t>
      </w:r>
      <w:r w:rsidR="004034D3">
        <w:rPr>
          <w:spacing w:val="-15"/>
          <w:sz w:val="20"/>
        </w:rPr>
        <w:t xml:space="preserve"> </w:t>
      </w:r>
      <w:r>
        <w:rPr>
          <w:rFonts w:ascii="SimSun" w:hAnsi="SimSun"/>
          <w:sz w:val="20"/>
        </w:rPr>
        <w:t>hosp</w:t>
      </w:r>
      <w:r w:rsidR="004034D3">
        <w:rPr>
          <w:rFonts w:ascii="SimSun" w:hAnsi="SimSun"/>
          <w:sz w:val="20"/>
        </w:rPr>
        <w:t>_admis</w:t>
      </w:r>
      <w:r w:rsidR="004034D3">
        <w:rPr>
          <w:sz w:val="20"/>
        </w:rPr>
        <w:t>,</w:t>
      </w:r>
      <w:r w:rsidR="004034D3">
        <w:rPr>
          <w:spacing w:val="-15"/>
          <w:sz w:val="20"/>
        </w:rPr>
        <w:t xml:space="preserve"> </w:t>
      </w:r>
      <w:r>
        <w:rPr>
          <w:rFonts w:ascii="SimSun" w:hAnsi="SimSun"/>
          <w:sz w:val="20"/>
        </w:rPr>
        <w:t>hosp</w:t>
      </w:r>
      <w:r w:rsidR="004034D3">
        <w:rPr>
          <w:rFonts w:ascii="SimSun" w:hAnsi="SimSun"/>
          <w:sz w:val="20"/>
        </w:rPr>
        <w:t>_discharge</w:t>
      </w:r>
      <w:r w:rsidR="004034D3">
        <w:rPr>
          <w:sz w:val="20"/>
        </w:rPr>
        <w:t>:</w:t>
      </w:r>
      <w:r w:rsidR="004034D3">
        <w:rPr>
          <w:spacing w:val="-2"/>
          <w:sz w:val="20"/>
        </w:rPr>
        <w:t xml:space="preserve"> </w:t>
      </w:r>
      <w:r w:rsidR="004034D3">
        <w:rPr>
          <w:sz w:val="20"/>
        </w:rPr>
        <w:t>can</w:t>
      </w:r>
      <w:r w:rsidR="004034D3">
        <w:rPr>
          <w:spacing w:val="-17"/>
          <w:sz w:val="20"/>
        </w:rPr>
        <w:t xml:space="preserve"> </w:t>
      </w:r>
      <w:r w:rsidR="004034D3">
        <w:rPr>
          <w:sz w:val="20"/>
        </w:rPr>
        <w:t>be</w:t>
      </w:r>
      <w:r w:rsidR="004034D3">
        <w:rPr>
          <w:spacing w:val="-18"/>
          <w:sz w:val="20"/>
        </w:rPr>
        <w:t xml:space="preserve"> </w:t>
      </w:r>
      <w:r w:rsidR="004034D3">
        <w:rPr>
          <w:sz w:val="20"/>
        </w:rPr>
        <w:t>1)</w:t>
      </w:r>
      <w:r w:rsidR="004034D3">
        <w:rPr>
          <w:spacing w:val="-17"/>
          <w:sz w:val="20"/>
        </w:rPr>
        <w:t xml:space="preserve"> </w:t>
      </w:r>
      <w:r w:rsidR="004034D3">
        <w:rPr>
          <w:rFonts w:ascii="SimSun" w:hAnsi="SimSun"/>
          <w:sz w:val="20"/>
        </w:rPr>
        <w:t>as.Date("yyyy-mm-dd")</w:t>
      </w:r>
      <w:r w:rsidR="004034D3">
        <w:rPr>
          <w:sz w:val="20"/>
        </w:rPr>
        <w:t>,</w:t>
      </w:r>
      <w:r w:rsidR="004034D3">
        <w:rPr>
          <w:spacing w:val="-15"/>
          <w:sz w:val="20"/>
        </w:rPr>
        <w:t xml:space="preserve"> </w:t>
      </w:r>
      <w:r w:rsidR="004034D3">
        <w:rPr>
          <w:sz w:val="20"/>
        </w:rPr>
        <w:t>2)</w:t>
      </w:r>
      <w:r w:rsidR="004034D3">
        <w:rPr>
          <w:spacing w:val="-18"/>
          <w:sz w:val="20"/>
        </w:rPr>
        <w:t xml:space="preserve"> </w:t>
      </w:r>
      <w:r w:rsidR="004034D3">
        <w:rPr>
          <w:rFonts w:ascii="SimSun" w:hAnsi="SimSun"/>
          <w:sz w:val="20"/>
        </w:rPr>
        <w:t xml:space="preserve">as.character("yyyy-mm-dd") </w:t>
      </w:r>
      <w:r w:rsidR="004034D3">
        <w:rPr>
          <w:sz w:val="20"/>
        </w:rPr>
        <w:t xml:space="preserve">or 3) </w:t>
      </w:r>
      <w:r w:rsidR="004034D3">
        <w:rPr>
          <w:rFonts w:ascii="SimSun" w:hAnsi="SimSun"/>
          <w:sz w:val="20"/>
        </w:rPr>
        <w:t>as.integer()</w:t>
      </w:r>
      <w:r w:rsidR="004034D3">
        <w:rPr>
          <w:rFonts w:ascii="SimSun" w:hAnsi="SimSun"/>
          <w:spacing w:val="-61"/>
          <w:sz w:val="20"/>
        </w:rPr>
        <w:t xml:space="preserve"> </w:t>
      </w:r>
      <w:r w:rsidR="004034D3">
        <w:rPr>
          <w:sz w:val="20"/>
        </w:rPr>
        <w:t xml:space="preserve">where 0 is January </w:t>
      </w:r>
      <w:r w:rsidR="004034D3">
        <w:rPr>
          <w:spacing w:val="2"/>
          <w:sz w:val="20"/>
        </w:rPr>
        <w:t>1</w:t>
      </w:r>
      <w:r w:rsidR="004034D3">
        <w:rPr>
          <w:rFonts w:ascii="Verdana" w:hAnsi="Verdana"/>
          <w:i/>
          <w:spacing w:val="2"/>
          <w:sz w:val="20"/>
          <w:vertAlign w:val="superscript"/>
        </w:rPr>
        <w:t>st</w:t>
      </w:r>
      <w:r w:rsidR="004034D3">
        <w:rPr>
          <w:spacing w:val="2"/>
          <w:sz w:val="20"/>
        </w:rPr>
        <w:t xml:space="preserve">, </w:t>
      </w:r>
      <w:r w:rsidR="004034D3">
        <w:rPr>
          <w:sz w:val="20"/>
        </w:rPr>
        <w:t>1970.</w:t>
      </w:r>
    </w:p>
    <w:p w14:paraId="3D261C43" w14:textId="2350F64F" w:rsidR="0073212F" w:rsidRDefault="0073212F">
      <w:pPr>
        <w:pStyle w:val="Titre2"/>
        <w:spacing w:before="166"/>
        <w:ind w:left="686"/>
      </w:pPr>
      <w:r>
        <w:t>Hospital stay</w:t>
      </w:r>
      <w:r w:rsidR="00FF2554">
        <w:t>s</w:t>
      </w:r>
    </w:p>
    <w:p w14:paraId="30A1F300" w14:textId="59F016C7" w:rsidR="0073212F" w:rsidRDefault="0073212F" w:rsidP="0073212F">
      <w:pPr>
        <w:pStyle w:val="Corpsdetexte"/>
        <w:spacing w:before="9" w:line="249" w:lineRule="auto"/>
        <w:ind w:left="686" w:right="1481"/>
        <w:jc w:val="both"/>
      </w:pPr>
      <w:r>
        <w:t xml:space="preserve">Drug availability is considered to continue during the hospital stay as it is on the day prior admission. </w:t>
      </w:r>
      <w:r w:rsidR="00FF2554">
        <w:t xml:space="preserve">The patient is assumed to resume the consumption of the </w:t>
      </w:r>
      <w:r>
        <w:t>drug</w:t>
      </w:r>
      <w:r w:rsidR="00FF2554">
        <w:t>s</w:t>
      </w:r>
      <w:r>
        <w:t xml:space="preserve"> </w:t>
      </w:r>
      <w:r w:rsidR="00FF2554">
        <w:t xml:space="preserve">delivered by community pharmacists (as recorded in </w:t>
      </w:r>
      <w:r w:rsidR="00FF2554" w:rsidRPr="00FF2554">
        <w:rPr>
          <w:rFonts w:ascii="SimSun" w:hAnsi="SimSun"/>
          <w:szCs w:val="22"/>
        </w:rPr>
        <w:t>Rx_deliv</w:t>
      </w:r>
      <w:r w:rsidR="00FF2554">
        <w:t xml:space="preserve">) prior admission the day after </w:t>
      </w:r>
      <w:r w:rsidR="00FF2554" w:rsidRPr="00FF2554">
        <w:rPr>
          <w:rFonts w:ascii="SimSun" w:hAnsi="SimSun"/>
          <w:szCs w:val="22"/>
        </w:rPr>
        <w:t>hosp_discharge</w:t>
      </w:r>
      <w:r w:rsidR="00FF2554">
        <w:t>.</w:t>
      </w:r>
    </w:p>
    <w:p w14:paraId="2BE791A1" w14:textId="0558DD15" w:rsidR="00C65A84" w:rsidRDefault="00C65A84">
      <w:pPr>
        <w:pStyle w:val="Titre2"/>
        <w:spacing w:before="166"/>
        <w:ind w:left="686"/>
      </w:pPr>
      <w:r>
        <w:t>Run-in period</w:t>
      </w:r>
    </w:p>
    <w:p w14:paraId="26797B08" w14:textId="3FE418BA" w:rsidR="00C65A84" w:rsidRDefault="00C65A84" w:rsidP="00C65A84">
      <w:pPr>
        <w:pStyle w:val="Corpsdetexte"/>
        <w:spacing w:before="9" w:line="249" w:lineRule="auto"/>
        <w:ind w:left="686" w:right="1481"/>
        <w:jc w:val="both"/>
      </w:pPr>
      <w:r>
        <w:t>A run-in period is necessary to account for the medications that are available to the individuals on the day of study_start.</w:t>
      </w:r>
    </w:p>
    <w:p w14:paraId="137B29C5" w14:textId="44D148ED" w:rsidR="005A7BFE" w:rsidRDefault="004034D3">
      <w:pPr>
        <w:pStyle w:val="Titre2"/>
        <w:spacing w:before="166"/>
        <w:ind w:left="686"/>
        <w:rPr>
          <w:b w:val="0"/>
        </w:rPr>
      </w:pPr>
      <w:r>
        <w:t>Grace period</w:t>
      </w:r>
      <w:r>
        <w:rPr>
          <w:b w:val="0"/>
        </w:rPr>
        <w:t>:</w:t>
      </w:r>
    </w:p>
    <w:p w14:paraId="76FE28FB" w14:textId="7DED7AE3" w:rsidR="005A7BFE" w:rsidRDefault="00363443">
      <w:pPr>
        <w:pStyle w:val="Corpsdetexte"/>
        <w:spacing w:before="9" w:line="249" w:lineRule="auto"/>
        <w:ind w:left="686" w:right="1481"/>
        <w:jc w:val="both"/>
      </w:pPr>
      <w:r>
        <w:rPr>
          <w:spacing w:val="-8"/>
        </w:rPr>
        <w:lastRenderedPageBreak/>
        <w:t>T</w:t>
      </w:r>
      <w:r w:rsidR="004034D3">
        <w:t>he grace period</w:t>
      </w:r>
      <w:r>
        <w:t xml:space="preserve"> is used</w:t>
      </w:r>
      <w:r w:rsidR="004034D3">
        <w:t xml:space="preserve"> to determine if </w:t>
      </w:r>
      <w:r w:rsidR="002A0B66">
        <w:t xml:space="preserve">two </w:t>
      </w:r>
      <w:r>
        <w:t xml:space="preserve">successive deliveries can be considered as a continuous treatment </w:t>
      </w:r>
      <w:r w:rsidR="004034D3">
        <w:t>even if there</w:t>
      </w:r>
      <w:r>
        <w:t xml:space="preserve"> is a gap of a </w:t>
      </w:r>
      <w:r w:rsidR="004034D3">
        <w:t xml:space="preserve">few days </w:t>
      </w:r>
      <w:r w:rsidR="007D5F28">
        <w:t>for which no treatment is apparently available</w:t>
      </w:r>
      <w:r w:rsidR="00451718">
        <w:t xml:space="preserve">. </w:t>
      </w:r>
      <w:r w:rsidR="00B61DCA">
        <w:t xml:space="preserve">Two successive deliveries of an identical drug are considered part of a single continuous treatment if the next delivery doesn’t occur more than </w:t>
      </w:r>
      <w:r w:rsidR="00B61DCA">
        <w:rPr>
          <w:rFonts w:ascii="SimSun" w:hAnsi="SimSun"/>
        </w:rPr>
        <w:t>grace_cst</w:t>
      </w:r>
      <w:r w:rsidR="00B61DCA">
        <w:t xml:space="preserve"> + (</w:t>
      </w:r>
      <w:r w:rsidR="00B61DCA">
        <w:rPr>
          <w:rFonts w:ascii="SimSun" w:hAnsi="SimSun"/>
        </w:rPr>
        <w:t>grace_fctr</w:t>
      </w:r>
      <w:r w:rsidR="00B61DCA" w:rsidRPr="00C96ACA">
        <w:t xml:space="preserve"> ×</w:t>
      </w:r>
      <w:r w:rsidR="00B61DCA">
        <w:rPr>
          <w:rFonts w:ascii="Verdana" w:hAnsi="Verdana"/>
          <w:i/>
        </w:rPr>
        <w:t xml:space="preserve"> </w:t>
      </w:r>
      <w:r w:rsidR="00B61DCA" w:rsidRPr="00451718">
        <w:rPr>
          <w:rFonts w:ascii="SimSun" w:hAnsi="SimSun"/>
        </w:rPr>
        <w:t>drug_duration</w:t>
      </w:r>
      <w:r w:rsidR="00B61DCA">
        <w:t xml:space="preserve">) </w:t>
      </w:r>
      <w:r w:rsidR="00B61DCA" w:rsidRPr="00C96ACA">
        <w:t>days after the end of the previous treatment duration.</w:t>
      </w:r>
      <w:r w:rsidR="00B61DCA">
        <w:t xml:space="preserve"> </w:t>
      </w:r>
      <w:r w:rsidR="00B61DCA" w:rsidRPr="00FF2554">
        <w:t xml:space="preserve">The </w:t>
      </w:r>
      <w:r w:rsidR="00B61DCA">
        <w:t xml:space="preserve">availability of extra </w:t>
      </w:r>
      <w:r w:rsidR="00B61DCA" w:rsidRPr="00FF2554">
        <w:t xml:space="preserve">drugs </w:t>
      </w:r>
      <w:r w:rsidR="00B61DCA">
        <w:t xml:space="preserve">accumulated </w:t>
      </w:r>
      <w:r w:rsidR="00B61DCA" w:rsidRPr="00FF2554">
        <w:t xml:space="preserve">over the successive deliveries is accounted for prior to evaluating the </w:t>
      </w:r>
      <w:r w:rsidR="00B61DCA">
        <w:t>duration of the gap between deliveries.</w:t>
      </w:r>
      <w:r w:rsidR="00B61DCA" w:rsidRPr="00FF2554">
        <w:t xml:space="preserve"> </w:t>
      </w:r>
    </w:p>
    <w:p w14:paraId="5933276B" w14:textId="77777777" w:rsidR="005A7BFE" w:rsidRDefault="004034D3">
      <w:pPr>
        <w:pStyle w:val="Titre2"/>
        <w:spacing w:before="80" w:line="228" w:lineRule="exact"/>
        <w:ind w:left="686"/>
        <w:rPr>
          <w:b w:val="0"/>
        </w:rPr>
      </w:pPr>
      <w:r>
        <w:t>Performance</w:t>
      </w:r>
      <w:r>
        <w:rPr>
          <w:b w:val="0"/>
        </w:rPr>
        <w:t>:</w:t>
      </w:r>
    </w:p>
    <w:p w14:paraId="4DDC3436" w14:textId="63840910" w:rsidR="00562073" w:rsidRDefault="004034D3" w:rsidP="00562073">
      <w:pPr>
        <w:pStyle w:val="Corpsdetexte"/>
        <w:spacing w:line="254" w:lineRule="exact"/>
        <w:ind w:left="686"/>
      </w:pPr>
      <w:r>
        <w:t xml:space="preserve">For better performance, </w:t>
      </w:r>
      <w:r>
        <w:rPr>
          <w:rFonts w:ascii="SimSun"/>
        </w:rPr>
        <w:t>Rx_deliv$</w:t>
      </w:r>
      <w:r w:rsidR="00C65A84">
        <w:rPr>
          <w:rFonts w:ascii="SimSun"/>
        </w:rPr>
        <w:t>drug_deliv</w:t>
      </w:r>
      <w:r>
        <w:rPr>
          <w:rFonts w:ascii="SimSun"/>
          <w:spacing w:val="-61"/>
        </w:rPr>
        <w:t xml:space="preserve"> </w:t>
      </w:r>
      <w:r>
        <w:t xml:space="preserve">is converted to </w:t>
      </w:r>
      <w:r>
        <w:rPr>
          <w:i/>
        </w:rPr>
        <w:t>integer</w:t>
      </w:r>
      <w:r>
        <w:t>.</w:t>
      </w:r>
      <w:bookmarkStart w:id="32" w:name="_bookmark6"/>
      <w:bookmarkEnd w:id="32"/>
    </w:p>
    <w:p w14:paraId="0E97B1DE" w14:textId="77777777" w:rsidR="00562073" w:rsidRDefault="00562073" w:rsidP="00562073">
      <w:pPr>
        <w:pStyle w:val="Corpsdetexte"/>
        <w:spacing w:line="254" w:lineRule="exact"/>
        <w:ind w:left="686"/>
      </w:pPr>
    </w:p>
    <w:p w14:paraId="1F7EA815" w14:textId="77777777" w:rsidR="005A7BFE" w:rsidRDefault="005A7BFE">
      <w:pPr>
        <w:pStyle w:val="Corpsdetexte"/>
        <w:spacing w:before="6"/>
        <w:rPr>
          <w:sz w:val="27"/>
        </w:rPr>
      </w:pPr>
    </w:p>
    <w:p w14:paraId="5902FFD3" w14:textId="77777777" w:rsidR="005A7BFE" w:rsidRDefault="004034D3">
      <w:pPr>
        <w:pStyle w:val="Titre2"/>
      </w:pPr>
      <w:r>
        <w:t>Value</w:t>
      </w:r>
    </w:p>
    <w:p w14:paraId="631D2574" w14:textId="4A766DF1" w:rsidR="005A7BFE" w:rsidRPr="00B506FF" w:rsidRDefault="004034D3">
      <w:pPr>
        <w:pStyle w:val="Corpsdetexte"/>
        <w:spacing w:before="131"/>
        <w:ind w:left="686"/>
        <w:rPr>
          <w:lang w:val="en-CA"/>
        </w:rPr>
      </w:pPr>
      <w:r>
        <w:rPr>
          <w:rFonts w:ascii="SimSun"/>
        </w:rPr>
        <w:t>data.table</w:t>
      </w:r>
      <w:r>
        <w:rPr>
          <w:rFonts w:ascii="SimSun"/>
          <w:spacing w:val="-55"/>
        </w:rPr>
        <w:t xml:space="preserve"> </w:t>
      </w:r>
      <w:r>
        <w:t>with four (4) variables:</w:t>
      </w:r>
    </w:p>
    <w:p w14:paraId="7032D13E" w14:textId="77D2C8F8" w:rsidR="005A7BFE" w:rsidRDefault="00C75561">
      <w:pPr>
        <w:pStyle w:val="Paragraphedeliste"/>
        <w:numPr>
          <w:ilvl w:val="0"/>
          <w:numId w:val="2"/>
        </w:numPr>
        <w:tabs>
          <w:tab w:val="left" w:pos="1126"/>
        </w:tabs>
        <w:spacing w:before="142"/>
        <w:ind w:hanging="171"/>
        <w:rPr>
          <w:sz w:val="20"/>
        </w:rPr>
      </w:pPr>
      <w:commentRangeStart w:id="33"/>
      <w:r w:rsidRPr="008326E7">
        <w:rPr>
          <w:sz w:val="20"/>
        </w:rPr>
        <w:t xml:space="preserve">The </w:t>
      </w:r>
      <w:r>
        <w:rPr>
          <w:sz w:val="20"/>
        </w:rPr>
        <w:t>i</w:t>
      </w:r>
      <w:r w:rsidR="004034D3">
        <w:rPr>
          <w:sz w:val="20"/>
        </w:rPr>
        <w:t xml:space="preserve">ndividual unique identifier </w:t>
      </w:r>
      <w:r>
        <w:rPr>
          <w:sz w:val="20"/>
        </w:rPr>
        <w:t>which name is defined by Rx_deliv$id</w:t>
      </w:r>
      <w:r w:rsidR="004034D3">
        <w:rPr>
          <w:sz w:val="20"/>
        </w:rPr>
        <w:t>.</w:t>
      </w:r>
    </w:p>
    <w:p w14:paraId="68922C42" w14:textId="2F5C3869" w:rsidR="005A7BFE" w:rsidRPr="008326E7" w:rsidRDefault="00C75561">
      <w:pPr>
        <w:pStyle w:val="Paragraphedeliste"/>
        <w:numPr>
          <w:ilvl w:val="0"/>
          <w:numId w:val="2"/>
        </w:numPr>
        <w:tabs>
          <w:tab w:val="left" w:pos="1126"/>
        </w:tabs>
        <w:spacing w:before="63"/>
        <w:ind w:hanging="171"/>
        <w:rPr>
          <w:sz w:val="20"/>
          <w:lang w:val="en-CA"/>
        </w:rPr>
      </w:pPr>
      <w:r w:rsidRPr="008326E7">
        <w:rPr>
          <w:sz w:val="20"/>
        </w:rPr>
        <w:t>The d</w:t>
      </w:r>
      <w:r w:rsidR="004034D3" w:rsidRPr="008326E7">
        <w:rPr>
          <w:sz w:val="20"/>
          <w:lang w:val="en-CA"/>
        </w:rPr>
        <w:t>rug unique</w:t>
      </w:r>
      <w:r w:rsidR="004034D3" w:rsidRPr="008326E7">
        <w:rPr>
          <w:spacing w:val="8"/>
          <w:sz w:val="20"/>
          <w:lang w:val="en-CA"/>
        </w:rPr>
        <w:t xml:space="preserve"> </w:t>
      </w:r>
      <w:r w:rsidR="004034D3" w:rsidRPr="008326E7">
        <w:rPr>
          <w:sz w:val="20"/>
          <w:lang w:val="en-CA"/>
        </w:rPr>
        <w:t>identifier</w:t>
      </w:r>
      <w:r w:rsidRPr="00C75561">
        <w:rPr>
          <w:sz w:val="20"/>
        </w:rPr>
        <w:t xml:space="preserve"> </w:t>
      </w:r>
      <w:r>
        <w:rPr>
          <w:sz w:val="20"/>
        </w:rPr>
        <w:t>which name is defined by Rx_deliv$drug_code</w:t>
      </w:r>
      <w:r w:rsidR="004034D3" w:rsidRPr="008326E7">
        <w:rPr>
          <w:sz w:val="20"/>
          <w:lang w:val="en-CA"/>
        </w:rPr>
        <w:t>.</w:t>
      </w:r>
    </w:p>
    <w:p w14:paraId="4AB8E02E" w14:textId="16D8D562" w:rsidR="005A7BFE" w:rsidRDefault="00C75561">
      <w:pPr>
        <w:pStyle w:val="Paragraphedeliste"/>
        <w:numPr>
          <w:ilvl w:val="0"/>
          <w:numId w:val="2"/>
        </w:numPr>
        <w:tabs>
          <w:tab w:val="left" w:pos="1126"/>
        </w:tabs>
        <w:spacing w:before="62"/>
        <w:ind w:hanging="171"/>
        <w:rPr>
          <w:sz w:val="20"/>
        </w:rPr>
      </w:pPr>
      <w:commentRangeStart w:id="34"/>
      <w:r>
        <w:rPr>
          <w:sz w:val="20"/>
        </w:rPr>
        <w:t xml:space="preserve">The </w:t>
      </w:r>
      <w:r w:rsidR="00F1001F">
        <w:rPr>
          <w:sz w:val="20"/>
        </w:rPr>
        <w:t>d</w:t>
      </w:r>
      <w:r w:rsidR="004034D3">
        <w:rPr>
          <w:sz w:val="20"/>
        </w:rPr>
        <w:t xml:space="preserve">ate </w:t>
      </w:r>
      <w:r w:rsidR="00DA17FB">
        <w:rPr>
          <w:sz w:val="20"/>
        </w:rPr>
        <w:t xml:space="preserve">of </w:t>
      </w:r>
      <w:r w:rsidR="00136007">
        <w:rPr>
          <w:sz w:val="20"/>
        </w:rPr>
        <w:t xml:space="preserve">initiation of the reconstructed </w:t>
      </w:r>
      <w:r w:rsidR="00BE6356">
        <w:rPr>
          <w:sz w:val="20"/>
        </w:rPr>
        <w:t xml:space="preserve">continued </w:t>
      </w:r>
      <w:r w:rsidR="00136007">
        <w:rPr>
          <w:sz w:val="20"/>
        </w:rPr>
        <w:t xml:space="preserve">treatment. the name of the variable </w:t>
      </w:r>
      <w:r>
        <w:rPr>
          <w:sz w:val="20"/>
        </w:rPr>
        <w:t>is defined by final_date_names[1]</w:t>
      </w:r>
      <w:r w:rsidR="00136007">
        <w:rPr>
          <w:sz w:val="20"/>
        </w:rPr>
        <w:t xml:space="preserve"> (default: </w:t>
      </w:r>
      <w:r w:rsidR="00136007">
        <w:rPr>
          <w:rFonts w:ascii="SimSun" w:hAnsi="SimSun"/>
          <w:sz w:val="20"/>
        </w:rPr>
        <w:t>tx_start</w:t>
      </w:r>
      <w:r w:rsidR="00136007">
        <w:rPr>
          <w:sz w:val="20"/>
        </w:rPr>
        <w:t>)</w:t>
      </w:r>
      <w:r w:rsidR="004034D3">
        <w:rPr>
          <w:sz w:val="20"/>
        </w:rPr>
        <w:t>.</w:t>
      </w:r>
    </w:p>
    <w:p w14:paraId="317D1662" w14:textId="53FCB9C8" w:rsidR="005A7BFE" w:rsidRDefault="00136007">
      <w:pPr>
        <w:pStyle w:val="Paragraphedeliste"/>
        <w:numPr>
          <w:ilvl w:val="0"/>
          <w:numId w:val="2"/>
        </w:numPr>
        <w:tabs>
          <w:tab w:val="left" w:pos="1126"/>
        </w:tabs>
        <w:spacing w:before="63"/>
        <w:ind w:hanging="171"/>
        <w:rPr>
          <w:sz w:val="20"/>
        </w:rPr>
      </w:pPr>
      <w:r>
        <w:rPr>
          <w:sz w:val="20"/>
        </w:rPr>
        <w:t xml:space="preserve">The date of the last day of the reconstructed continued treatment. The name of the variable is defined by final_date_names[1] (default: </w:t>
      </w:r>
      <w:r>
        <w:rPr>
          <w:rFonts w:ascii="SimSun" w:hAnsi="SimSun"/>
          <w:sz w:val="20"/>
        </w:rPr>
        <w:t>tx_end</w:t>
      </w:r>
      <w:r>
        <w:rPr>
          <w:sz w:val="20"/>
        </w:rPr>
        <w:t>)</w:t>
      </w:r>
      <w:r w:rsidDel="00C75561">
        <w:rPr>
          <w:rFonts w:ascii="SimSun" w:hAnsi="SimSun"/>
          <w:sz w:val="20"/>
        </w:rPr>
        <w:t xml:space="preserve"> </w:t>
      </w:r>
      <w:r w:rsidR="00C75561">
        <w:rPr>
          <w:sz w:val="20"/>
        </w:rPr>
        <w:t>treatment</w:t>
      </w:r>
      <w:r w:rsidR="004034D3">
        <w:rPr>
          <w:sz w:val="20"/>
        </w:rPr>
        <w:t>.</w:t>
      </w:r>
      <w:commentRangeEnd w:id="34"/>
      <w:r w:rsidR="00627BF8">
        <w:rPr>
          <w:rStyle w:val="Marquedecommentaire"/>
        </w:rPr>
        <w:commentReference w:id="34"/>
      </w:r>
      <w:commentRangeEnd w:id="33"/>
      <w:r w:rsidR="00562073">
        <w:rPr>
          <w:rStyle w:val="Marquedecommentaire"/>
        </w:rPr>
        <w:commentReference w:id="33"/>
      </w:r>
    </w:p>
    <w:p w14:paraId="26D086FE" w14:textId="77777777" w:rsidR="005A7BFE" w:rsidRDefault="005A7BFE">
      <w:pPr>
        <w:pStyle w:val="Corpsdetexte"/>
      </w:pPr>
    </w:p>
    <w:p w14:paraId="28D78C80" w14:textId="47CFF44C" w:rsidR="005A7BFE" w:rsidRDefault="002B555E">
      <w:pPr>
        <w:pStyle w:val="Corpsdetexte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CB29602" wp14:editId="747BAE05">
                <wp:simplePos x="0" y="0"/>
                <wp:positionH relativeFrom="page">
                  <wp:posOffset>1274445</wp:posOffset>
                </wp:positionH>
                <wp:positionV relativeFrom="paragraph">
                  <wp:posOffset>200025</wp:posOffset>
                </wp:positionV>
                <wp:extent cx="522922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9225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8235"/>
                            <a:gd name="T2" fmla="+- 0 10242 2007"/>
                            <a:gd name="T3" fmla="*/ T2 w 82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35">
                              <a:moveTo>
                                <a:pt x="0" y="0"/>
                              </a:moveTo>
                              <a:lnTo>
                                <a:pt x="823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D6249" id="Freeform 3" o:spid="_x0000_s1026" style="position:absolute;margin-left:100.35pt;margin-top:15.75pt;width:411.7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" path="m,l8235,e" filled="f" strokeweight=".14042mm">
                <v:path arrowok="t" o:connecttype="custom" o:connectlocs="0,0;5229225,0" o:connectangles="0,0"/>
                <w10:wrap type="topAndBottom" anchorx="page"/>
              </v:shape>
            </w:pict>
          </mc:Fallback>
        </mc:AlternateContent>
      </w:r>
    </w:p>
    <w:p w14:paraId="7035D640" w14:textId="646047D6" w:rsidR="005A7BFE" w:rsidRDefault="004034D3">
      <w:pPr>
        <w:tabs>
          <w:tab w:val="left" w:pos="2792"/>
        </w:tabs>
        <w:spacing w:before="105"/>
        <w:ind w:left="532"/>
        <w:rPr>
          <w:i/>
          <w:sz w:val="20"/>
        </w:rPr>
      </w:pPr>
      <w:bookmarkStart w:id="35" w:name="polyRx_drug_bkdn"/>
      <w:bookmarkEnd w:id="35"/>
      <w:r>
        <w:rPr>
          <w:rFonts w:ascii="SimSun"/>
          <w:sz w:val="20"/>
        </w:rPr>
        <w:t>drug_bkdn</w:t>
      </w:r>
      <w:r>
        <w:rPr>
          <w:rFonts w:ascii="SimSun"/>
          <w:sz w:val="20"/>
        </w:rPr>
        <w:tab/>
      </w:r>
      <w:r>
        <w:rPr>
          <w:i/>
          <w:sz w:val="20"/>
        </w:rPr>
        <w:t xml:space="preserve">Translates </w:t>
      </w:r>
      <w:r w:rsidR="00FE7AAC">
        <w:rPr>
          <w:i/>
          <w:sz w:val="20"/>
        </w:rPr>
        <w:t xml:space="preserve">combination </w:t>
      </w:r>
      <w:r>
        <w:rPr>
          <w:i/>
          <w:sz w:val="20"/>
        </w:rPr>
        <w:t>drug</w:t>
      </w:r>
      <w:r w:rsidR="00FE7AAC">
        <w:rPr>
          <w:i/>
          <w:sz w:val="20"/>
        </w:rPr>
        <w:t xml:space="preserve"> deliverie</w:t>
      </w:r>
      <w:r>
        <w:rPr>
          <w:i/>
          <w:sz w:val="20"/>
        </w:rPr>
        <w:t>s into single active</w:t>
      </w:r>
      <w:r>
        <w:rPr>
          <w:i/>
          <w:spacing w:val="-9"/>
          <w:sz w:val="20"/>
        </w:rPr>
        <w:t xml:space="preserve"> </w:t>
      </w:r>
      <w:r w:rsidR="00603E63">
        <w:rPr>
          <w:i/>
          <w:sz w:val="20"/>
        </w:rPr>
        <w:t>ingr</w:t>
      </w:r>
      <w:r w:rsidR="00CC01DE">
        <w:rPr>
          <w:i/>
          <w:sz w:val="20"/>
        </w:rPr>
        <w:t>e</w:t>
      </w:r>
      <w:r w:rsidR="00603E63">
        <w:rPr>
          <w:i/>
          <w:sz w:val="20"/>
        </w:rPr>
        <w:t>dients</w:t>
      </w:r>
    </w:p>
    <w:p w14:paraId="5C694797" w14:textId="4B88DB57" w:rsidR="005A7BFE" w:rsidRDefault="002B555E">
      <w:pPr>
        <w:pStyle w:val="Corpsdetexte"/>
        <w:spacing w:before="7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A31AE87" wp14:editId="0039FC18">
                <wp:simplePos x="0" y="0"/>
                <wp:positionH relativeFrom="page">
                  <wp:posOffset>1274445</wp:posOffset>
                </wp:positionH>
                <wp:positionV relativeFrom="paragraph">
                  <wp:posOffset>119380</wp:posOffset>
                </wp:positionV>
                <wp:extent cx="522922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9225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8235"/>
                            <a:gd name="T2" fmla="+- 0 10242 2007"/>
                            <a:gd name="T3" fmla="*/ T2 w 82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35">
                              <a:moveTo>
                                <a:pt x="0" y="0"/>
                              </a:moveTo>
                              <a:lnTo>
                                <a:pt x="823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3BD22" id="Freeform 2" o:spid="_x0000_s1026" style="position:absolute;margin-left:100.35pt;margin-top:9.4pt;width:411.7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" path="m,l8235,e" filled="f" strokeweight=".14042mm">
                <v:path arrowok="t" o:connecttype="custom" o:connectlocs="0,0;5229225,0" o:connectangles="0,0"/>
                <w10:wrap type="topAndBottom" anchorx="page"/>
              </v:shape>
            </w:pict>
          </mc:Fallback>
        </mc:AlternateContent>
      </w:r>
    </w:p>
    <w:p w14:paraId="4DEC4CE3" w14:textId="77777777" w:rsidR="005A7BFE" w:rsidRDefault="005A7BFE">
      <w:pPr>
        <w:pStyle w:val="Corpsdetexte"/>
        <w:spacing w:before="3"/>
        <w:rPr>
          <w:i/>
          <w:sz w:val="23"/>
        </w:rPr>
      </w:pPr>
    </w:p>
    <w:p w14:paraId="7D4E82EB" w14:textId="77777777" w:rsidR="005A7BFE" w:rsidRDefault="004034D3">
      <w:pPr>
        <w:pStyle w:val="Titre2"/>
        <w:spacing w:before="105"/>
      </w:pPr>
      <w:r>
        <w:t>Description</w:t>
      </w:r>
    </w:p>
    <w:p w14:paraId="48016523" w14:textId="0E89FFA3" w:rsidR="005A7BFE" w:rsidRDefault="00BE4457">
      <w:pPr>
        <w:pStyle w:val="Corpsdetexte"/>
        <w:spacing w:before="144" w:line="223" w:lineRule="auto"/>
        <w:ind w:left="686" w:right="1477"/>
      </w:pPr>
      <w:r>
        <w:t>Replaces</w:t>
      </w:r>
      <w:r w:rsidR="004034D3">
        <w:rPr>
          <w:spacing w:val="-13"/>
        </w:rPr>
        <w:t xml:space="preserve"> </w:t>
      </w:r>
      <w:r w:rsidR="004034D3">
        <w:t>each</w:t>
      </w:r>
      <w:r w:rsidR="004034D3">
        <w:rPr>
          <w:spacing w:val="-14"/>
        </w:rPr>
        <w:t xml:space="preserve"> </w:t>
      </w:r>
      <w:r w:rsidR="004034D3">
        <w:t>combination</w:t>
      </w:r>
      <w:r w:rsidR="004034D3">
        <w:rPr>
          <w:spacing w:val="-13"/>
        </w:rPr>
        <w:t xml:space="preserve"> </w:t>
      </w:r>
      <w:r w:rsidR="004034D3">
        <w:t>drug</w:t>
      </w:r>
      <w:r w:rsidR="004034D3">
        <w:rPr>
          <w:spacing w:val="-13"/>
        </w:rPr>
        <w:t xml:space="preserve"> </w:t>
      </w:r>
      <w:r w:rsidR="004034D3">
        <w:t>into</w:t>
      </w:r>
      <w:r w:rsidR="004034D3">
        <w:rPr>
          <w:spacing w:val="-14"/>
        </w:rPr>
        <w:t xml:space="preserve"> </w:t>
      </w:r>
      <w:r w:rsidR="004034D3">
        <w:t xml:space="preserve">several </w:t>
      </w:r>
      <w:r w:rsidR="00603E63">
        <w:t>deliveries of</w:t>
      </w:r>
      <w:r w:rsidR="007A2D56">
        <w:t xml:space="preserve"> </w:t>
      </w:r>
      <w:r w:rsidR="00603E63">
        <w:t xml:space="preserve">elementary </w:t>
      </w:r>
      <w:r w:rsidR="004034D3">
        <w:t xml:space="preserve">active </w:t>
      </w:r>
      <w:r w:rsidR="00603E63">
        <w:t xml:space="preserve">ingredients </w:t>
      </w:r>
      <w:r w:rsidR="004034D3">
        <w:t xml:space="preserve">according to </w:t>
      </w:r>
      <w:r w:rsidR="00FE7AAC">
        <w:t xml:space="preserve">a user-provided </w:t>
      </w:r>
      <w:r w:rsidR="004034D3">
        <w:t>correspondence table.</w:t>
      </w:r>
    </w:p>
    <w:p w14:paraId="7891BB9D" w14:textId="77777777" w:rsidR="005A7BFE" w:rsidRDefault="005A7BFE">
      <w:pPr>
        <w:pStyle w:val="Corpsdetexte"/>
        <w:spacing w:before="5"/>
        <w:rPr>
          <w:sz w:val="25"/>
        </w:rPr>
      </w:pPr>
    </w:p>
    <w:p w14:paraId="09D77651" w14:textId="77777777" w:rsidR="005A7BFE" w:rsidRDefault="004034D3">
      <w:pPr>
        <w:pStyle w:val="Titre2"/>
      </w:pPr>
      <w:r>
        <w:t>Usage</w:t>
      </w:r>
    </w:p>
    <w:p w14:paraId="29E2B3B4" w14:textId="696BE4D1" w:rsidR="005A7BFE" w:rsidRDefault="004034D3">
      <w:pPr>
        <w:pStyle w:val="Corpsdetexte"/>
        <w:spacing w:before="130"/>
        <w:ind w:left="686"/>
        <w:rPr>
          <w:rFonts w:ascii="SimSun"/>
        </w:rPr>
      </w:pPr>
      <w:r>
        <w:rPr>
          <w:rFonts w:ascii="SimSun"/>
        </w:rPr>
        <w:t>drug_bkdn(</w:t>
      </w:r>
      <w:r w:rsidR="00CC01DE">
        <w:rPr>
          <w:rFonts w:ascii="SimSun"/>
        </w:rPr>
        <w:t>Rx_deliv, Combi_drugs, drug_code, active_ingr_code</w:t>
      </w:r>
      <w:r>
        <w:rPr>
          <w:rFonts w:ascii="SimSun"/>
        </w:rPr>
        <w:t>)</w:t>
      </w:r>
    </w:p>
    <w:p w14:paraId="7914D5A8" w14:textId="77777777" w:rsidR="005A7BFE" w:rsidRDefault="005A7BFE">
      <w:pPr>
        <w:pStyle w:val="Corpsdetexte"/>
        <w:spacing w:before="6"/>
        <w:rPr>
          <w:rFonts w:ascii="SimSun"/>
          <w:sz w:val="22"/>
        </w:rPr>
      </w:pPr>
    </w:p>
    <w:p w14:paraId="2F5582FF" w14:textId="77777777" w:rsidR="005A7BFE" w:rsidRDefault="004034D3">
      <w:pPr>
        <w:pStyle w:val="Titre2"/>
      </w:pPr>
      <w:r>
        <w:t>Arguments</w:t>
      </w:r>
    </w:p>
    <w:p w14:paraId="7E8F38F0" w14:textId="7E13AEA7" w:rsidR="005A7BFE" w:rsidRDefault="004034D3" w:rsidP="00603E63">
      <w:pPr>
        <w:pStyle w:val="Corpsdetexte"/>
        <w:tabs>
          <w:tab w:val="left" w:pos="2226"/>
        </w:tabs>
        <w:spacing w:before="130"/>
        <w:ind w:left="2268" w:hanging="1582"/>
      </w:pPr>
      <w:r>
        <w:rPr>
          <w:rFonts w:ascii="SimSun"/>
        </w:rPr>
        <w:t>Rx_deliv</w:t>
      </w:r>
      <w:r>
        <w:rPr>
          <w:rFonts w:ascii="SimSun"/>
        </w:rPr>
        <w:tab/>
      </w:r>
      <w:r w:rsidR="00FE7AAC" w:rsidRPr="00603E63">
        <w:rPr>
          <w:spacing w:val="-4"/>
        </w:rPr>
        <w:t xml:space="preserve">Name of the </w:t>
      </w:r>
      <w:r w:rsidR="00FE7AAC">
        <w:rPr>
          <w:spacing w:val="-4"/>
        </w:rPr>
        <w:t xml:space="preserve">table </w:t>
      </w:r>
      <w:r w:rsidR="00FE7AAC">
        <w:t>listing all prescription drugs delivered.</w:t>
      </w:r>
    </w:p>
    <w:p w14:paraId="09D08C0D" w14:textId="61F27012" w:rsidR="00603E63" w:rsidRDefault="00603E63" w:rsidP="002B555E">
      <w:pPr>
        <w:pStyle w:val="Corpsdetexte"/>
        <w:spacing w:before="16"/>
        <w:ind w:left="2226" w:hanging="1517"/>
      </w:pPr>
      <w:r>
        <w:rPr>
          <w:rFonts w:ascii="SimSun"/>
        </w:rPr>
        <w:t>Combi</w:t>
      </w:r>
      <w:r w:rsidR="004034D3">
        <w:rPr>
          <w:rFonts w:ascii="SimSun"/>
        </w:rPr>
        <w:t>_drug</w:t>
      </w:r>
      <w:r>
        <w:rPr>
          <w:rFonts w:ascii="SimSun"/>
        </w:rPr>
        <w:t>s</w:t>
      </w:r>
      <w:r w:rsidR="007A2D56">
        <w:rPr>
          <w:rFonts w:ascii="SimSun"/>
        </w:rPr>
        <w:tab/>
      </w:r>
      <w:r w:rsidR="007A2D56">
        <w:t>N</w:t>
      </w:r>
      <w:r>
        <w:t xml:space="preserve">ame of the correspondence table listing all elementary </w:t>
      </w:r>
      <w:r w:rsidR="00115677">
        <w:t xml:space="preserve">active </w:t>
      </w:r>
      <w:r>
        <w:t>ingredient</w:t>
      </w:r>
      <w:r w:rsidR="00BE4457">
        <w:t>s</w:t>
      </w:r>
      <w:r>
        <w:t xml:space="preserve"> </w:t>
      </w:r>
      <w:r w:rsidR="00115677">
        <w:t xml:space="preserve">that make up </w:t>
      </w:r>
      <w:r w:rsidR="00BE4457">
        <w:t xml:space="preserve">each </w:t>
      </w:r>
      <w:r w:rsidR="00115677">
        <w:t xml:space="preserve">combination drug. </w:t>
      </w:r>
    </w:p>
    <w:p w14:paraId="442B1EAB" w14:textId="07A08005" w:rsidR="00603E63" w:rsidRDefault="00603E63" w:rsidP="002B555E">
      <w:pPr>
        <w:pStyle w:val="Corpsdetexte"/>
        <w:spacing w:before="21"/>
        <w:ind w:left="2268" w:hanging="1559"/>
      </w:pPr>
      <w:r>
        <w:rPr>
          <w:rFonts w:ascii="SimSun"/>
        </w:rPr>
        <w:t>drug_code</w:t>
      </w:r>
      <w:r>
        <w:rPr>
          <w:rFonts w:ascii="SimSun"/>
        </w:rPr>
        <w:tab/>
      </w:r>
      <w:r w:rsidRPr="00B61DCA">
        <w:t xml:space="preserve">Column name of </w:t>
      </w:r>
      <w:r>
        <w:rPr>
          <w:rFonts w:ascii="SimSun"/>
        </w:rPr>
        <w:t>Rx_deliv</w:t>
      </w:r>
      <w:r w:rsidR="00BE4457" w:rsidRPr="00BE4457">
        <w:t xml:space="preserve"> and </w:t>
      </w:r>
      <w:r w:rsidR="00BE4457">
        <w:rPr>
          <w:rFonts w:ascii="SimSun"/>
        </w:rPr>
        <w:t>Combi_drugs</w:t>
      </w:r>
      <w:r w:rsidRPr="00B61DCA">
        <w:t xml:space="preserve"> that contains the </w:t>
      </w:r>
      <w:r>
        <w:t xml:space="preserve">combination </w:t>
      </w:r>
      <w:r w:rsidRPr="00B61DCA">
        <w:t>drugs’ unique identifiers (any format)</w:t>
      </w:r>
    </w:p>
    <w:p w14:paraId="6D0DBBEC" w14:textId="42EF3E53" w:rsidR="00603E63" w:rsidRDefault="00603E63" w:rsidP="00603E63">
      <w:pPr>
        <w:pStyle w:val="Corpsdetexte"/>
        <w:spacing w:before="21"/>
        <w:ind w:left="2127" w:hanging="1418"/>
      </w:pPr>
    </w:p>
    <w:p w14:paraId="6F36DE13" w14:textId="12E4CF77" w:rsidR="00603E63" w:rsidRPr="00B61DCA" w:rsidRDefault="00603E63" w:rsidP="002B555E">
      <w:pPr>
        <w:pStyle w:val="Corpsdetexte"/>
        <w:spacing w:before="21"/>
        <w:ind w:left="2410" w:hanging="1701"/>
      </w:pPr>
      <w:r w:rsidRPr="00BE4457">
        <w:rPr>
          <w:rFonts w:ascii="SimSun"/>
        </w:rPr>
        <w:t>active_</w:t>
      </w:r>
      <w:r>
        <w:rPr>
          <w:rFonts w:ascii="SimSun"/>
        </w:rPr>
        <w:t>ingr_code</w:t>
      </w:r>
      <w:r>
        <w:rPr>
          <w:rFonts w:ascii="SimSun"/>
        </w:rPr>
        <w:tab/>
      </w:r>
      <w:r w:rsidRPr="00BE4457">
        <w:t xml:space="preserve">Column name </w:t>
      </w:r>
      <w:r>
        <w:t>of elementary active ingredient</w:t>
      </w:r>
      <w:r w:rsidR="00BE4457">
        <w:t>s</w:t>
      </w:r>
      <w:r>
        <w:t xml:space="preserve"> that </w:t>
      </w:r>
      <w:r w:rsidR="00CC01DE">
        <w:t>is</w:t>
      </w:r>
      <w:r>
        <w:t xml:space="preserve"> present in the combination drug</w:t>
      </w:r>
    </w:p>
    <w:p w14:paraId="11E22412" w14:textId="77777777" w:rsidR="00BE4457" w:rsidRDefault="00BE4457" w:rsidP="00BE4457">
      <w:pPr>
        <w:pStyle w:val="Corpsdetexte"/>
        <w:spacing w:before="11"/>
        <w:rPr>
          <w:sz w:val="24"/>
        </w:rPr>
      </w:pPr>
    </w:p>
    <w:p w14:paraId="423F7BC7" w14:textId="2307B321" w:rsidR="00115677" w:rsidRDefault="00115677" w:rsidP="00BE4457">
      <w:pPr>
        <w:pStyle w:val="Titre2"/>
      </w:pPr>
      <w:r>
        <w:t>Details</w:t>
      </w:r>
    </w:p>
    <w:p w14:paraId="3258CFE0" w14:textId="7FE3047B" w:rsidR="00CC01DE" w:rsidRDefault="00CC01DE" w:rsidP="00FE7AAC">
      <w:pPr>
        <w:pStyle w:val="Paragraphedeliste"/>
        <w:tabs>
          <w:tab w:val="left" w:pos="1126"/>
        </w:tabs>
        <w:spacing w:before="162" w:line="248" w:lineRule="exact"/>
        <w:ind w:left="1125" w:firstLine="0"/>
        <w:rPr>
          <w:rFonts w:ascii="SimSun" w:hAnsi="SimSun"/>
          <w:sz w:val="20"/>
          <w:szCs w:val="20"/>
        </w:rPr>
      </w:pPr>
      <w:r w:rsidRPr="00CC01DE">
        <w:rPr>
          <w:sz w:val="20"/>
          <w:szCs w:val="20"/>
        </w:rPr>
        <w:t xml:space="preserve">The </w:t>
      </w:r>
      <w:r>
        <w:rPr>
          <w:rFonts w:ascii="SimSun" w:hAnsi="SimSun"/>
          <w:sz w:val="20"/>
          <w:szCs w:val="20"/>
        </w:rPr>
        <w:t>Combi_drugs</w:t>
      </w:r>
      <w:r w:rsidRPr="00CC01DE">
        <w:rPr>
          <w:sz w:val="20"/>
          <w:szCs w:val="20"/>
        </w:rPr>
        <w:t xml:space="preserve"> table is expected to have several lines with different </w:t>
      </w:r>
      <w:r w:rsidRPr="00CC01DE">
        <w:rPr>
          <w:rFonts w:ascii="SimSun"/>
          <w:sz w:val="20"/>
          <w:szCs w:val="20"/>
        </w:rPr>
        <w:t>active_ingr_code</w:t>
      </w:r>
      <w:r w:rsidRPr="00CC01DE">
        <w:rPr>
          <w:sz w:val="20"/>
          <w:szCs w:val="20"/>
        </w:rPr>
        <w:t xml:space="preserve"> for every</w:t>
      </w:r>
      <w:r>
        <w:rPr>
          <w:sz w:val="20"/>
          <w:szCs w:val="20"/>
        </w:rPr>
        <w:t xml:space="preserve"> </w:t>
      </w:r>
      <w:r w:rsidRPr="00CC01DE">
        <w:rPr>
          <w:rFonts w:ascii="SimSun"/>
          <w:sz w:val="20"/>
          <w:szCs w:val="20"/>
        </w:rPr>
        <w:t>drug_code</w:t>
      </w:r>
      <w:r w:rsidRPr="00CC01DE">
        <w:rPr>
          <w:sz w:val="20"/>
          <w:szCs w:val="20"/>
        </w:rPr>
        <w:t>. However, this is not checked by th</w:t>
      </w:r>
      <w:r>
        <w:rPr>
          <w:sz w:val="20"/>
          <w:szCs w:val="20"/>
        </w:rPr>
        <w:t>is</w:t>
      </w:r>
      <w:r w:rsidRPr="00CC01DE">
        <w:rPr>
          <w:sz w:val="20"/>
          <w:szCs w:val="20"/>
        </w:rPr>
        <w:t xml:space="preserve"> function.</w:t>
      </w:r>
    </w:p>
    <w:p w14:paraId="1A6EB0D7" w14:textId="7DDD11E8" w:rsidR="00115677" w:rsidRDefault="00115677" w:rsidP="00FE7AAC">
      <w:pPr>
        <w:pStyle w:val="Paragraphedeliste"/>
        <w:tabs>
          <w:tab w:val="left" w:pos="1126"/>
        </w:tabs>
        <w:spacing w:before="162" w:line="248" w:lineRule="exact"/>
        <w:ind w:left="1125" w:firstLine="0"/>
        <w:rPr>
          <w:sz w:val="20"/>
          <w:szCs w:val="20"/>
        </w:rPr>
      </w:pPr>
      <w:r w:rsidRPr="00115677">
        <w:rPr>
          <w:rFonts w:ascii="SimSun" w:hAnsi="SimSun"/>
          <w:sz w:val="20"/>
          <w:szCs w:val="20"/>
        </w:rPr>
        <w:t>Rx_deliv$drug_code</w:t>
      </w:r>
      <w:r w:rsidRPr="00115677">
        <w:rPr>
          <w:sz w:val="20"/>
          <w:szCs w:val="20"/>
        </w:rPr>
        <w:t>,</w:t>
      </w:r>
      <w:r w:rsidRPr="00115677">
        <w:rPr>
          <w:spacing w:val="-7"/>
          <w:sz w:val="20"/>
          <w:szCs w:val="20"/>
        </w:rPr>
        <w:t xml:space="preserve"> </w:t>
      </w:r>
      <w:r w:rsidR="00BE4457">
        <w:rPr>
          <w:rFonts w:ascii="SimSun"/>
          <w:sz w:val="20"/>
          <w:szCs w:val="20"/>
        </w:rPr>
        <w:t>C</w:t>
      </w:r>
      <w:r w:rsidRPr="00115677">
        <w:rPr>
          <w:rFonts w:ascii="SimSun"/>
          <w:sz w:val="20"/>
          <w:szCs w:val="20"/>
        </w:rPr>
        <w:t>ombi_drug</w:t>
      </w:r>
      <w:r w:rsidR="00BE4457" w:rsidRPr="00115677" w:rsidDel="00BE4457">
        <w:rPr>
          <w:rFonts w:ascii="SimSun"/>
          <w:sz w:val="20"/>
          <w:szCs w:val="20"/>
        </w:rPr>
        <w:t xml:space="preserve"> </w:t>
      </w:r>
      <w:r w:rsidRPr="00115677">
        <w:rPr>
          <w:rFonts w:ascii="SimSun"/>
          <w:sz w:val="20"/>
          <w:szCs w:val="20"/>
        </w:rPr>
        <w:t>$drug_code</w:t>
      </w:r>
      <w:r w:rsidRPr="00BE4457">
        <w:rPr>
          <w:sz w:val="20"/>
          <w:szCs w:val="20"/>
        </w:rPr>
        <w:t xml:space="preserve"> and </w:t>
      </w:r>
      <w:r w:rsidR="00BE4457">
        <w:rPr>
          <w:rFonts w:ascii="SimSun"/>
          <w:sz w:val="20"/>
          <w:szCs w:val="20"/>
        </w:rPr>
        <w:t>C</w:t>
      </w:r>
      <w:r>
        <w:rPr>
          <w:rFonts w:ascii="SimSun"/>
          <w:sz w:val="20"/>
          <w:szCs w:val="20"/>
        </w:rPr>
        <w:t>ombi_drug</w:t>
      </w:r>
      <w:r w:rsidR="00BE4457">
        <w:rPr>
          <w:rFonts w:ascii="SimSun"/>
          <w:sz w:val="20"/>
          <w:szCs w:val="20"/>
        </w:rPr>
        <w:t>$active_ingr_code</w:t>
      </w:r>
      <w:r w:rsidR="00BE4457" w:rsidDel="00BE4457">
        <w:rPr>
          <w:rFonts w:ascii="SimSun"/>
          <w:sz w:val="20"/>
          <w:szCs w:val="20"/>
        </w:rPr>
        <w:t xml:space="preserve"> </w:t>
      </w:r>
      <w:r w:rsidR="007A2D56" w:rsidDel="007A2D56">
        <w:rPr>
          <w:rFonts w:ascii="SimSun"/>
          <w:sz w:val="20"/>
          <w:szCs w:val="20"/>
        </w:rPr>
        <w:t xml:space="preserve"> </w:t>
      </w:r>
      <w:r w:rsidRPr="00115677">
        <w:rPr>
          <w:sz w:val="20"/>
          <w:szCs w:val="20"/>
        </w:rPr>
        <w:t>must</w:t>
      </w:r>
      <w:r w:rsidRPr="00115677">
        <w:rPr>
          <w:spacing w:val="-9"/>
          <w:sz w:val="20"/>
          <w:szCs w:val="20"/>
        </w:rPr>
        <w:t xml:space="preserve"> </w:t>
      </w:r>
      <w:r w:rsidR="00BE4457">
        <w:rPr>
          <w:sz w:val="20"/>
          <w:szCs w:val="20"/>
        </w:rPr>
        <w:t>be of</w:t>
      </w:r>
      <w:r w:rsidR="00BE4457" w:rsidRPr="00115677">
        <w:rPr>
          <w:spacing w:val="-9"/>
          <w:sz w:val="20"/>
          <w:szCs w:val="20"/>
        </w:rPr>
        <w:t xml:space="preserve"> </w:t>
      </w:r>
      <w:r w:rsidRPr="00115677">
        <w:rPr>
          <w:sz w:val="20"/>
          <w:szCs w:val="20"/>
        </w:rPr>
        <w:t>the</w:t>
      </w:r>
      <w:r w:rsidRPr="00115677">
        <w:rPr>
          <w:spacing w:val="-10"/>
          <w:sz w:val="20"/>
          <w:szCs w:val="20"/>
        </w:rPr>
        <w:t xml:space="preserve"> </w:t>
      </w:r>
      <w:r w:rsidRPr="00115677">
        <w:rPr>
          <w:sz w:val="20"/>
          <w:szCs w:val="20"/>
        </w:rPr>
        <w:t>same</w:t>
      </w:r>
      <w:r w:rsidRPr="00115677">
        <w:rPr>
          <w:spacing w:val="-10"/>
          <w:sz w:val="20"/>
          <w:szCs w:val="20"/>
        </w:rPr>
        <w:t xml:space="preserve"> </w:t>
      </w:r>
      <w:r w:rsidRPr="00115677">
        <w:rPr>
          <w:i/>
          <w:sz w:val="20"/>
          <w:szCs w:val="20"/>
        </w:rPr>
        <w:t>class</w:t>
      </w:r>
      <w:r w:rsidRPr="00115677">
        <w:rPr>
          <w:i/>
          <w:spacing w:val="-9"/>
          <w:sz w:val="20"/>
          <w:szCs w:val="20"/>
        </w:rPr>
        <w:t xml:space="preserve"> </w:t>
      </w:r>
      <w:r w:rsidRPr="00115677">
        <w:rPr>
          <w:sz w:val="20"/>
          <w:szCs w:val="20"/>
        </w:rPr>
        <w:t>(</w:t>
      </w:r>
      <w:r w:rsidRPr="00115677">
        <w:rPr>
          <w:rFonts w:ascii="SimSun" w:hAnsi="SimSun"/>
          <w:sz w:val="20"/>
          <w:szCs w:val="20"/>
        </w:rPr>
        <w:t>integer</w:t>
      </w:r>
      <w:r w:rsidRPr="0011567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115677">
        <w:rPr>
          <w:rFonts w:ascii="SimSun"/>
          <w:sz w:val="20"/>
          <w:szCs w:val="20"/>
        </w:rPr>
        <w:t>numeric</w:t>
      </w:r>
      <w:r w:rsidRPr="00115677">
        <w:rPr>
          <w:sz w:val="20"/>
          <w:szCs w:val="20"/>
        </w:rPr>
        <w:t xml:space="preserve">, </w:t>
      </w:r>
      <w:r w:rsidRPr="00115677">
        <w:rPr>
          <w:rFonts w:ascii="SimSun"/>
          <w:sz w:val="20"/>
          <w:szCs w:val="20"/>
        </w:rPr>
        <w:t>character</w:t>
      </w:r>
      <w:r w:rsidRPr="00115677">
        <w:rPr>
          <w:sz w:val="20"/>
          <w:szCs w:val="20"/>
        </w:rPr>
        <w:t>...).</w:t>
      </w:r>
    </w:p>
    <w:p w14:paraId="7AE61E35" w14:textId="695F08A1" w:rsidR="00BE4457" w:rsidRDefault="00BE4457" w:rsidP="00FE7AAC">
      <w:pPr>
        <w:pStyle w:val="Paragraphedeliste"/>
        <w:tabs>
          <w:tab w:val="left" w:pos="1126"/>
        </w:tabs>
        <w:spacing w:before="162" w:line="248" w:lineRule="exact"/>
        <w:ind w:left="1125" w:firstLine="0"/>
        <w:rPr>
          <w:rFonts w:ascii="SimSun" w:hAnsi="SimSun"/>
          <w:sz w:val="20"/>
          <w:szCs w:val="20"/>
        </w:rPr>
      </w:pPr>
      <w:r>
        <w:rPr>
          <w:sz w:val="20"/>
          <w:szCs w:val="20"/>
        </w:rPr>
        <w:t xml:space="preserve">The returned table has the same structure and columns that the original </w:t>
      </w:r>
      <w:r w:rsidRPr="00115677">
        <w:rPr>
          <w:rFonts w:ascii="SimSun" w:hAnsi="SimSun"/>
          <w:sz w:val="20"/>
          <w:szCs w:val="20"/>
        </w:rPr>
        <w:t>Rx_deliv</w:t>
      </w:r>
      <w:r>
        <w:rPr>
          <w:rFonts w:ascii="SimSun" w:hAnsi="SimSun"/>
          <w:sz w:val="20"/>
          <w:szCs w:val="20"/>
        </w:rPr>
        <w:t>.</w:t>
      </w:r>
    </w:p>
    <w:p w14:paraId="7DDAF2E2" w14:textId="18B7FB1A" w:rsidR="00BE4457" w:rsidRPr="00115677" w:rsidRDefault="00BE4457" w:rsidP="00FE7AAC">
      <w:pPr>
        <w:pStyle w:val="Paragraphedeliste"/>
        <w:tabs>
          <w:tab w:val="left" w:pos="1126"/>
        </w:tabs>
        <w:spacing w:before="162" w:line="248" w:lineRule="exact"/>
        <w:ind w:left="1125" w:firstLine="0"/>
      </w:pPr>
      <w:r w:rsidRPr="00BE4457">
        <w:rPr>
          <w:sz w:val="20"/>
          <w:szCs w:val="20"/>
        </w:rPr>
        <w:t xml:space="preserve">It is more efficient to run this function on the table returned by the </w:t>
      </w:r>
      <w:r w:rsidRPr="00BE4457">
        <w:rPr>
          <w:rFonts w:ascii="SimSun" w:hAnsi="SimSun"/>
          <w:sz w:val="20"/>
          <w:szCs w:val="20"/>
        </w:rPr>
        <w:t>data</w:t>
      </w:r>
      <w:r>
        <w:rPr>
          <w:rFonts w:ascii="SimSun" w:hAnsi="SimSun"/>
          <w:sz w:val="20"/>
          <w:szCs w:val="20"/>
        </w:rPr>
        <w:t>_</w:t>
      </w:r>
      <w:r w:rsidRPr="00BE4457">
        <w:rPr>
          <w:rFonts w:ascii="SimSun" w:hAnsi="SimSun"/>
          <w:sz w:val="20"/>
          <w:szCs w:val="20"/>
        </w:rPr>
        <w:t>process</w:t>
      </w:r>
      <w:r w:rsidRPr="00BE4457">
        <w:rPr>
          <w:sz w:val="20"/>
          <w:szCs w:val="20"/>
        </w:rPr>
        <w:t xml:space="preserve"> function</w:t>
      </w:r>
      <w:r w:rsidR="007A2D56">
        <w:rPr>
          <w:sz w:val="20"/>
          <w:szCs w:val="20"/>
        </w:rPr>
        <w:t xml:space="preserve"> rather than prior</w:t>
      </w:r>
      <w:r w:rsidRPr="00BE4457">
        <w:rPr>
          <w:sz w:val="20"/>
          <w:szCs w:val="20"/>
        </w:rPr>
        <w:t>.</w:t>
      </w:r>
    </w:p>
    <w:p w14:paraId="796FB7DA" w14:textId="77777777" w:rsidR="00115677" w:rsidRPr="00115677" w:rsidRDefault="00115677" w:rsidP="00115677">
      <w:pPr>
        <w:tabs>
          <w:tab w:val="left" w:pos="2600"/>
        </w:tabs>
        <w:spacing w:before="23"/>
        <w:ind w:left="426"/>
        <w:rPr>
          <w:sz w:val="20"/>
        </w:rPr>
      </w:pPr>
    </w:p>
    <w:p w14:paraId="5CBECA04" w14:textId="77777777" w:rsidR="005A7BFE" w:rsidRDefault="005A7BFE">
      <w:pPr>
        <w:pStyle w:val="Corpsdetexte"/>
        <w:spacing w:before="11"/>
        <w:rPr>
          <w:sz w:val="24"/>
        </w:rPr>
      </w:pPr>
    </w:p>
    <w:p w14:paraId="1E58DF69" w14:textId="77777777" w:rsidR="005A7BFE" w:rsidRDefault="004034D3">
      <w:pPr>
        <w:pStyle w:val="Titre2"/>
      </w:pPr>
      <w:r>
        <w:t>Value</w:t>
      </w:r>
    </w:p>
    <w:p w14:paraId="527F7E75" w14:textId="2504DE87" w:rsidR="005A7BFE" w:rsidRDefault="004034D3">
      <w:pPr>
        <w:pStyle w:val="Corpsdetexte"/>
        <w:spacing w:before="130"/>
        <w:ind w:left="686"/>
      </w:pPr>
      <w:r>
        <w:rPr>
          <w:rFonts w:ascii="SimSun"/>
        </w:rPr>
        <w:t>data.table</w:t>
      </w:r>
      <w:r>
        <w:rPr>
          <w:rFonts w:ascii="SimSun"/>
          <w:spacing w:val="-57"/>
        </w:rPr>
        <w:t xml:space="preserve"> </w:t>
      </w:r>
      <w:r w:rsidR="00BE4457" w:rsidRPr="00BE4457">
        <w:t>of the</w:t>
      </w:r>
      <w:r w:rsidR="00BE4457">
        <w:t xml:space="preserve"> same structure than </w:t>
      </w:r>
      <w:r w:rsidR="00BE4457" w:rsidRPr="00562073">
        <w:rPr>
          <w:rFonts w:ascii="SimSun" w:hAnsi="SimSun"/>
        </w:rPr>
        <w:t>Rx_deliv</w:t>
      </w:r>
      <w:r>
        <w:t>.</w:t>
      </w:r>
    </w:p>
    <w:p w14:paraId="00233B01" w14:textId="77777777" w:rsidR="005A7BFE" w:rsidRDefault="005A7BFE">
      <w:pPr>
        <w:pStyle w:val="Corpsdetexte"/>
        <w:rPr>
          <w:sz w:val="25"/>
        </w:rPr>
      </w:pPr>
    </w:p>
    <w:p w14:paraId="629B4970" w14:textId="77777777" w:rsidR="005A7BFE" w:rsidRDefault="004034D3">
      <w:pPr>
        <w:pStyle w:val="Titre2"/>
        <w:spacing w:before="1"/>
      </w:pPr>
      <w:r>
        <w:t>Examples</w:t>
      </w:r>
    </w:p>
    <w:p w14:paraId="7A5D30BE" w14:textId="46D9B497" w:rsidR="005A7BFE" w:rsidRDefault="004034D3">
      <w:pPr>
        <w:spacing w:before="130" w:line="225" w:lineRule="exact"/>
        <w:ind w:left="686"/>
        <w:rPr>
          <w:rFonts w:ascii="SimSun"/>
          <w:sz w:val="18"/>
        </w:rPr>
      </w:pPr>
      <w:commentRangeStart w:id="36"/>
      <w:r>
        <w:rPr>
          <w:rFonts w:ascii="SimSun"/>
          <w:sz w:val="18"/>
        </w:rPr>
        <w:lastRenderedPageBreak/>
        <w:t>drugs_bkdn(</w:t>
      </w:r>
    </w:p>
    <w:p w14:paraId="6423D631" w14:textId="28F1CCA3" w:rsidR="005A7BFE" w:rsidRDefault="004034D3">
      <w:pPr>
        <w:spacing w:before="3" w:line="228" w:lineRule="auto"/>
        <w:ind w:left="866" w:right="2644"/>
        <w:rPr>
          <w:rFonts w:ascii="SimSun"/>
          <w:sz w:val="18"/>
        </w:rPr>
      </w:pPr>
      <w:r>
        <w:rPr>
          <w:rFonts w:ascii="SimSun"/>
          <w:sz w:val="18"/>
        </w:rPr>
        <w:t>Rx_deliv = data.frame(drug_code = c("A", "B", "C")), combi_drugs_bkdn = data.frame(drug_code = c("A", "A", "C", "C", "C"),</w:t>
      </w:r>
    </w:p>
    <w:p w14:paraId="4DDD08AA" w14:textId="77777777" w:rsidR="005A7BFE" w:rsidRDefault="004034D3">
      <w:pPr>
        <w:spacing w:line="222" w:lineRule="exact"/>
        <w:ind w:left="3556"/>
        <w:rPr>
          <w:rFonts w:ascii="SimSun"/>
          <w:sz w:val="18"/>
        </w:rPr>
      </w:pPr>
      <w:r>
        <w:rPr>
          <w:rFonts w:ascii="SimSun"/>
          <w:sz w:val="18"/>
        </w:rPr>
        <w:t>drug_code_bkdn = c("Ai", "Aj", "Cx", "Cy", "Cz"))</w:t>
      </w:r>
    </w:p>
    <w:p w14:paraId="33A24D0E" w14:textId="77777777" w:rsidR="005A7BFE" w:rsidRDefault="004034D3">
      <w:pPr>
        <w:spacing w:line="214" w:lineRule="exact"/>
        <w:ind w:left="686"/>
        <w:rPr>
          <w:rFonts w:ascii="SimSun"/>
          <w:sz w:val="18"/>
        </w:rPr>
      </w:pPr>
      <w:r>
        <w:rPr>
          <w:rFonts w:ascii="SimSun"/>
          <w:w w:val="99"/>
          <w:sz w:val="18"/>
        </w:rPr>
        <w:t>)</w:t>
      </w:r>
    </w:p>
    <w:p w14:paraId="7472F01E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>polyRx_drugs_bkdn(</w:t>
      </w:r>
    </w:p>
    <w:p w14:paraId="7872AD86" w14:textId="77777777" w:rsidR="005A7BFE" w:rsidRDefault="004034D3">
      <w:pPr>
        <w:spacing w:line="219" w:lineRule="exact"/>
        <w:ind w:left="866"/>
        <w:rPr>
          <w:rFonts w:ascii="SimSun"/>
          <w:sz w:val="18"/>
        </w:rPr>
      </w:pPr>
      <w:r>
        <w:rPr>
          <w:rFonts w:ascii="SimSun"/>
          <w:sz w:val="18"/>
        </w:rPr>
        <w:t>Rx_deliveries = data.frame(id = 1:3,</w:t>
      </w:r>
    </w:p>
    <w:p w14:paraId="6277ECFB" w14:textId="77777777" w:rsidR="005A7BFE" w:rsidRDefault="004034D3">
      <w:pPr>
        <w:spacing w:before="3" w:line="228" w:lineRule="auto"/>
        <w:ind w:left="866" w:right="2644" w:firstLine="2420"/>
        <w:rPr>
          <w:rFonts w:ascii="SimSun"/>
          <w:sz w:val="18"/>
        </w:rPr>
      </w:pPr>
      <w:r>
        <w:rPr>
          <w:rFonts w:ascii="SimSun"/>
          <w:sz w:val="18"/>
        </w:rPr>
        <w:t>drug_code = c("A", "B", "C")), combi_drugs_bkdn = data.frame(drug_code = c("A", "A", "C", "C", "C"),</w:t>
      </w:r>
    </w:p>
    <w:p w14:paraId="2DCB4A67" w14:textId="77777777" w:rsidR="005A7BFE" w:rsidRDefault="004034D3">
      <w:pPr>
        <w:spacing w:line="222" w:lineRule="exact"/>
        <w:ind w:left="3556"/>
        <w:rPr>
          <w:rFonts w:ascii="SimSun"/>
          <w:sz w:val="18"/>
        </w:rPr>
      </w:pPr>
      <w:r>
        <w:rPr>
          <w:rFonts w:ascii="SimSun"/>
          <w:sz w:val="18"/>
        </w:rPr>
        <w:t>drug_code_bkdn = c("Ai", "Aj", "Cx", "Cy", "Cz"))</w:t>
      </w:r>
      <w:commentRangeEnd w:id="36"/>
      <w:r w:rsidR="00CC01DE">
        <w:rPr>
          <w:rStyle w:val="Marquedecommentaire"/>
        </w:rPr>
        <w:commentReference w:id="36"/>
      </w:r>
    </w:p>
    <w:p w14:paraId="6AF21680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r>
        <w:rPr>
          <w:rFonts w:ascii="SimSun"/>
          <w:w w:val="99"/>
          <w:sz w:val="18"/>
        </w:rPr>
        <w:t>)</w:t>
      </w:r>
    </w:p>
    <w:p w14:paraId="64561878" w14:textId="77777777" w:rsidR="005A7BFE" w:rsidRDefault="005A7BFE">
      <w:pPr>
        <w:spacing w:line="219" w:lineRule="exact"/>
        <w:rPr>
          <w:rFonts w:ascii="SimSun"/>
          <w:sz w:val="18"/>
        </w:rPr>
        <w:sectPr w:rsidR="005A7BFE">
          <w:pgSz w:w="11910" w:h="16840"/>
          <w:pgMar w:top="1340" w:right="180" w:bottom="280" w:left="1680" w:header="720" w:footer="720" w:gutter="0"/>
          <w:cols w:space="720"/>
        </w:sectPr>
      </w:pPr>
    </w:p>
    <w:p w14:paraId="55F5AA0E" w14:textId="77777777" w:rsidR="005A7BFE" w:rsidRDefault="005A7BFE">
      <w:pPr>
        <w:pStyle w:val="Corpsdetexte"/>
        <w:rPr>
          <w:rFonts w:ascii="SimSun"/>
        </w:rPr>
      </w:pPr>
    </w:p>
    <w:p w14:paraId="4C89BB98" w14:textId="77777777" w:rsidR="005A7BFE" w:rsidRDefault="005A7BFE">
      <w:pPr>
        <w:pStyle w:val="Corpsdetexte"/>
        <w:rPr>
          <w:rFonts w:ascii="SimSun"/>
        </w:rPr>
      </w:pPr>
    </w:p>
    <w:p w14:paraId="5AEE8E42" w14:textId="77777777" w:rsidR="005A7BFE" w:rsidRDefault="005A7BFE">
      <w:pPr>
        <w:pStyle w:val="Corpsdetexte"/>
        <w:rPr>
          <w:rFonts w:ascii="SimSun"/>
        </w:rPr>
      </w:pPr>
    </w:p>
    <w:p w14:paraId="0CD4643A" w14:textId="77777777" w:rsidR="005A7BFE" w:rsidRDefault="005A7BFE">
      <w:pPr>
        <w:pStyle w:val="Corpsdetexte"/>
        <w:spacing w:before="10"/>
        <w:rPr>
          <w:rFonts w:ascii="SimSun"/>
          <w:sz w:val="29"/>
        </w:rPr>
      </w:pPr>
    </w:p>
    <w:p w14:paraId="4B15CE46" w14:textId="77777777" w:rsidR="005A7BFE" w:rsidRDefault="004034D3">
      <w:pPr>
        <w:pStyle w:val="Titre1"/>
      </w:pPr>
      <w:bookmarkStart w:id="37" w:name="_bookmark7"/>
      <w:bookmarkEnd w:id="37"/>
      <w:r>
        <w:t>Index</w:t>
      </w:r>
    </w:p>
    <w:p w14:paraId="1E973F07" w14:textId="77777777" w:rsidR="005A7BFE" w:rsidRDefault="005A7BFE">
      <w:pPr>
        <w:pStyle w:val="Corpsdetexte"/>
        <w:spacing w:before="6"/>
        <w:rPr>
          <w:b/>
          <w:sz w:val="60"/>
        </w:rPr>
      </w:pPr>
    </w:p>
    <w:p w14:paraId="2B59C317" w14:textId="77777777" w:rsidR="005A7BFE" w:rsidRDefault="004034D3">
      <w:pPr>
        <w:pStyle w:val="Corpsdetexte"/>
        <w:spacing w:line="248" w:lineRule="exact"/>
        <w:ind w:left="326"/>
      </w:pPr>
      <w:bookmarkStart w:id="38" w:name="Index"/>
      <w:bookmarkEnd w:id="38"/>
      <w:r>
        <w:rPr>
          <w:rFonts w:ascii="SimSun"/>
        </w:rPr>
        <w:t>age</w:t>
      </w:r>
      <w:r>
        <w:t xml:space="preserve">, </w:t>
      </w:r>
      <w:hyperlink w:anchor="_bookmark0" w:history="1">
        <w:r>
          <w:rPr>
            <w:color w:val="0000CC"/>
          </w:rPr>
          <w:t>1</w:t>
        </w:r>
      </w:hyperlink>
    </w:p>
    <w:p w14:paraId="2D9E1123" w14:textId="77777777" w:rsidR="005A7BFE" w:rsidRDefault="004034D3">
      <w:pPr>
        <w:pStyle w:val="Corpsdetexte"/>
        <w:spacing w:line="248" w:lineRule="exact"/>
        <w:ind w:left="326"/>
      </w:pPr>
      <w:r>
        <w:rPr>
          <w:rFonts w:ascii="SimSun"/>
        </w:rPr>
        <w:t>age_grps</w:t>
      </w:r>
      <w:r>
        <w:t xml:space="preserve">, </w:t>
      </w:r>
      <w:hyperlink w:anchor="_bookmark2" w:history="1">
        <w:r>
          <w:rPr>
            <w:color w:val="0000CC"/>
          </w:rPr>
          <w:t>2</w:t>
        </w:r>
      </w:hyperlink>
    </w:p>
    <w:p w14:paraId="24044601" w14:textId="77777777" w:rsidR="005A7BFE" w:rsidRDefault="004034D3">
      <w:pPr>
        <w:pStyle w:val="Corpsdetexte"/>
        <w:spacing w:before="182"/>
        <w:ind w:left="326"/>
      </w:pPr>
      <w:r>
        <w:rPr>
          <w:rFonts w:ascii="SimSun"/>
        </w:rPr>
        <w:t>combine_time_periods</w:t>
      </w:r>
      <w:r>
        <w:t xml:space="preserve">, </w:t>
      </w:r>
      <w:hyperlink w:anchor="_bookmark3" w:history="1">
        <w:r>
          <w:rPr>
            <w:color w:val="0000CC"/>
          </w:rPr>
          <w:t>3</w:t>
        </w:r>
      </w:hyperlink>
    </w:p>
    <w:p w14:paraId="52FE697B" w14:textId="77777777" w:rsidR="005A7BFE" w:rsidRDefault="004034D3">
      <w:pPr>
        <w:pStyle w:val="Corpsdetexte"/>
        <w:spacing w:before="183" w:line="248" w:lineRule="exact"/>
        <w:ind w:left="326"/>
      </w:pPr>
      <w:r>
        <w:rPr>
          <w:rFonts w:ascii="SimSun"/>
        </w:rPr>
        <w:t>polyRx_cst_tx_dur</w:t>
      </w:r>
      <w:r>
        <w:t xml:space="preserve">, </w:t>
      </w:r>
      <w:hyperlink w:anchor="_bookmark4" w:history="1">
        <w:r>
          <w:rPr>
            <w:color w:val="0000CC"/>
          </w:rPr>
          <w:t>4</w:t>
        </w:r>
      </w:hyperlink>
    </w:p>
    <w:p w14:paraId="05217AB7" w14:textId="77777777" w:rsidR="005A7BFE" w:rsidRDefault="004034D3">
      <w:pPr>
        <w:pStyle w:val="Corpsdetexte"/>
        <w:spacing w:line="239" w:lineRule="exact"/>
        <w:ind w:left="326"/>
      </w:pPr>
      <w:r>
        <w:rPr>
          <w:rFonts w:ascii="SimSun"/>
        </w:rPr>
        <w:t>polyRx_data_process</w:t>
      </w:r>
      <w:r>
        <w:t xml:space="preserve">, </w:t>
      </w:r>
      <w:hyperlink w:anchor="_bookmark5" w:history="1">
        <w:r>
          <w:rPr>
            <w:color w:val="0000CC"/>
          </w:rPr>
          <w:t>5</w:t>
        </w:r>
      </w:hyperlink>
    </w:p>
    <w:p w14:paraId="706D6896" w14:textId="77777777" w:rsidR="005A7BFE" w:rsidRDefault="004034D3">
      <w:pPr>
        <w:pStyle w:val="Corpsdetexte"/>
        <w:spacing w:line="239" w:lineRule="exact"/>
        <w:ind w:left="326"/>
      </w:pPr>
      <w:r>
        <w:rPr>
          <w:rFonts w:ascii="SimSun"/>
        </w:rPr>
        <w:t>polyRx_drug_bkdn</w:t>
      </w:r>
      <w:r>
        <w:t xml:space="preserve">, </w:t>
      </w:r>
      <w:hyperlink w:anchor="_bookmark6" w:history="1">
        <w:r>
          <w:rPr>
            <w:color w:val="0000CC"/>
          </w:rPr>
          <w:t>7</w:t>
        </w:r>
      </w:hyperlink>
    </w:p>
    <w:p w14:paraId="305245D8" w14:textId="77777777" w:rsidR="005A7BFE" w:rsidRDefault="004034D3">
      <w:pPr>
        <w:pStyle w:val="Corpsdetexte"/>
        <w:spacing w:line="248" w:lineRule="exact"/>
        <w:ind w:left="326"/>
        <w:rPr>
          <w:i/>
        </w:rPr>
      </w:pPr>
      <w:r>
        <w:rPr>
          <w:rFonts w:ascii="SimSun"/>
        </w:rPr>
        <w:t>polyRx_struct</w:t>
      </w:r>
      <w:r>
        <w:t xml:space="preserve">, </w:t>
      </w:r>
      <w:hyperlink w:anchor="_bookmark5" w:history="1">
        <w:r>
          <w:rPr>
            <w:i/>
            <w:color w:val="0000CC"/>
          </w:rPr>
          <w:t>5</w:t>
        </w:r>
      </w:hyperlink>
    </w:p>
    <w:p w14:paraId="5F4E32FA" w14:textId="77777777" w:rsidR="005A7BFE" w:rsidRDefault="005A7BFE">
      <w:pPr>
        <w:pStyle w:val="Corpsdetexte"/>
        <w:rPr>
          <w:i/>
        </w:rPr>
      </w:pPr>
    </w:p>
    <w:p w14:paraId="560693E9" w14:textId="77777777" w:rsidR="005A7BFE" w:rsidRDefault="005A7BFE">
      <w:pPr>
        <w:pStyle w:val="Corpsdetexte"/>
        <w:rPr>
          <w:i/>
        </w:rPr>
      </w:pPr>
    </w:p>
    <w:p w14:paraId="55652B7C" w14:textId="77777777" w:rsidR="005A7BFE" w:rsidRDefault="005A7BFE">
      <w:pPr>
        <w:pStyle w:val="Corpsdetexte"/>
        <w:rPr>
          <w:i/>
        </w:rPr>
      </w:pPr>
    </w:p>
    <w:p w14:paraId="254205B8" w14:textId="77777777" w:rsidR="005A7BFE" w:rsidRDefault="005A7BFE">
      <w:pPr>
        <w:pStyle w:val="Corpsdetexte"/>
        <w:rPr>
          <w:i/>
        </w:rPr>
      </w:pPr>
    </w:p>
    <w:p w14:paraId="70E23D3B" w14:textId="77777777" w:rsidR="005A7BFE" w:rsidRDefault="005A7BFE">
      <w:pPr>
        <w:pStyle w:val="Corpsdetexte"/>
        <w:rPr>
          <w:i/>
        </w:rPr>
      </w:pPr>
    </w:p>
    <w:p w14:paraId="3253F506" w14:textId="77777777" w:rsidR="005A7BFE" w:rsidRDefault="005A7BFE">
      <w:pPr>
        <w:pStyle w:val="Corpsdetexte"/>
        <w:rPr>
          <w:i/>
        </w:rPr>
      </w:pPr>
    </w:p>
    <w:p w14:paraId="59EBB2EE" w14:textId="77777777" w:rsidR="005A7BFE" w:rsidRDefault="005A7BFE">
      <w:pPr>
        <w:pStyle w:val="Corpsdetexte"/>
        <w:rPr>
          <w:i/>
        </w:rPr>
      </w:pPr>
    </w:p>
    <w:p w14:paraId="423C46CD" w14:textId="77777777" w:rsidR="005A7BFE" w:rsidRDefault="005A7BFE">
      <w:pPr>
        <w:pStyle w:val="Corpsdetexte"/>
        <w:rPr>
          <w:i/>
        </w:rPr>
      </w:pPr>
    </w:p>
    <w:p w14:paraId="1D75075B" w14:textId="77777777" w:rsidR="005A7BFE" w:rsidRDefault="005A7BFE">
      <w:pPr>
        <w:pStyle w:val="Corpsdetexte"/>
        <w:rPr>
          <w:i/>
        </w:rPr>
      </w:pPr>
    </w:p>
    <w:p w14:paraId="2DA80294" w14:textId="77777777" w:rsidR="005A7BFE" w:rsidRDefault="005A7BFE">
      <w:pPr>
        <w:pStyle w:val="Corpsdetexte"/>
        <w:rPr>
          <w:i/>
        </w:rPr>
      </w:pPr>
    </w:p>
    <w:p w14:paraId="2177BD69" w14:textId="77777777" w:rsidR="005A7BFE" w:rsidRDefault="005A7BFE">
      <w:pPr>
        <w:pStyle w:val="Corpsdetexte"/>
        <w:rPr>
          <w:i/>
        </w:rPr>
      </w:pPr>
    </w:p>
    <w:p w14:paraId="09AA303A" w14:textId="77777777" w:rsidR="005A7BFE" w:rsidRDefault="005A7BFE">
      <w:pPr>
        <w:pStyle w:val="Corpsdetexte"/>
        <w:rPr>
          <w:i/>
        </w:rPr>
      </w:pPr>
    </w:p>
    <w:p w14:paraId="6108D4B2" w14:textId="77777777" w:rsidR="005A7BFE" w:rsidRDefault="005A7BFE">
      <w:pPr>
        <w:pStyle w:val="Corpsdetexte"/>
        <w:rPr>
          <w:i/>
        </w:rPr>
      </w:pPr>
    </w:p>
    <w:p w14:paraId="2AD49046" w14:textId="77777777" w:rsidR="005A7BFE" w:rsidRDefault="005A7BFE">
      <w:pPr>
        <w:pStyle w:val="Corpsdetexte"/>
        <w:rPr>
          <w:i/>
        </w:rPr>
      </w:pPr>
    </w:p>
    <w:p w14:paraId="37AF9E94" w14:textId="77777777" w:rsidR="005A7BFE" w:rsidRDefault="005A7BFE">
      <w:pPr>
        <w:pStyle w:val="Corpsdetexte"/>
        <w:rPr>
          <w:i/>
        </w:rPr>
      </w:pPr>
    </w:p>
    <w:p w14:paraId="676362BD" w14:textId="77777777" w:rsidR="005A7BFE" w:rsidRDefault="005A7BFE">
      <w:pPr>
        <w:pStyle w:val="Corpsdetexte"/>
        <w:rPr>
          <w:i/>
        </w:rPr>
      </w:pPr>
    </w:p>
    <w:p w14:paraId="6ACFD7BB" w14:textId="77777777" w:rsidR="005A7BFE" w:rsidRDefault="005A7BFE">
      <w:pPr>
        <w:pStyle w:val="Corpsdetexte"/>
        <w:rPr>
          <w:i/>
        </w:rPr>
      </w:pPr>
    </w:p>
    <w:p w14:paraId="4294106D" w14:textId="77777777" w:rsidR="005A7BFE" w:rsidRDefault="005A7BFE">
      <w:pPr>
        <w:pStyle w:val="Corpsdetexte"/>
        <w:rPr>
          <w:i/>
        </w:rPr>
      </w:pPr>
    </w:p>
    <w:p w14:paraId="45470A3A" w14:textId="77777777" w:rsidR="005A7BFE" w:rsidRDefault="005A7BFE">
      <w:pPr>
        <w:pStyle w:val="Corpsdetexte"/>
        <w:rPr>
          <w:i/>
        </w:rPr>
      </w:pPr>
    </w:p>
    <w:p w14:paraId="51602ABC" w14:textId="77777777" w:rsidR="005A7BFE" w:rsidRDefault="005A7BFE">
      <w:pPr>
        <w:pStyle w:val="Corpsdetexte"/>
        <w:rPr>
          <w:i/>
        </w:rPr>
      </w:pPr>
    </w:p>
    <w:p w14:paraId="71545C10" w14:textId="77777777" w:rsidR="005A7BFE" w:rsidRDefault="005A7BFE">
      <w:pPr>
        <w:pStyle w:val="Corpsdetexte"/>
        <w:rPr>
          <w:i/>
        </w:rPr>
      </w:pPr>
    </w:p>
    <w:p w14:paraId="4C5CD5FC" w14:textId="77777777" w:rsidR="005A7BFE" w:rsidRDefault="005A7BFE">
      <w:pPr>
        <w:pStyle w:val="Corpsdetexte"/>
        <w:rPr>
          <w:i/>
        </w:rPr>
      </w:pPr>
    </w:p>
    <w:p w14:paraId="208A0E46" w14:textId="77777777" w:rsidR="005A7BFE" w:rsidRDefault="005A7BFE">
      <w:pPr>
        <w:pStyle w:val="Corpsdetexte"/>
        <w:rPr>
          <w:i/>
        </w:rPr>
      </w:pPr>
    </w:p>
    <w:p w14:paraId="6B525238" w14:textId="77777777" w:rsidR="005A7BFE" w:rsidRDefault="005A7BFE">
      <w:pPr>
        <w:pStyle w:val="Corpsdetexte"/>
        <w:rPr>
          <w:i/>
        </w:rPr>
      </w:pPr>
    </w:p>
    <w:p w14:paraId="5029106D" w14:textId="77777777" w:rsidR="005A7BFE" w:rsidRDefault="005A7BFE">
      <w:pPr>
        <w:pStyle w:val="Corpsdetexte"/>
        <w:rPr>
          <w:i/>
        </w:rPr>
      </w:pPr>
    </w:p>
    <w:p w14:paraId="5267F698" w14:textId="77777777" w:rsidR="005A7BFE" w:rsidRDefault="005A7BFE">
      <w:pPr>
        <w:pStyle w:val="Corpsdetexte"/>
        <w:rPr>
          <w:i/>
        </w:rPr>
      </w:pPr>
    </w:p>
    <w:p w14:paraId="796C0C9E" w14:textId="77777777" w:rsidR="005A7BFE" w:rsidRDefault="005A7BFE">
      <w:pPr>
        <w:pStyle w:val="Corpsdetexte"/>
        <w:rPr>
          <w:i/>
        </w:rPr>
      </w:pPr>
    </w:p>
    <w:p w14:paraId="412CFCB7" w14:textId="77777777" w:rsidR="005A7BFE" w:rsidRDefault="005A7BFE">
      <w:pPr>
        <w:pStyle w:val="Corpsdetexte"/>
        <w:rPr>
          <w:i/>
        </w:rPr>
      </w:pPr>
    </w:p>
    <w:p w14:paraId="75E7C0EF" w14:textId="77777777" w:rsidR="005A7BFE" w:rsidRDefault="005A7BFE">
      <w:pPr>
        <w:pStyle w:val="Corpsdetexte"/>
        <w:rPr>
          <w:i/>
        </w:rPr>
      </w:pPr>
    </w:p>
    <w:p w14:paraId="56E18377" w14:textId="77777777" w:rsidR="005A7BFE" w:rsidRDefault="005A7BFE">
      <w:pPr>
        <w:pStyle w:val="Corpsdetexte"/>
        <w:rPr>
          <w:i/>
        </w:rPr>
      </w:pPr>
    </w:p>
    <w:p w14:paraId="247D42C6" w14:textId="77777777" w:rsidR="005A7BFE" w:rsidRDefault="005A7BFE">
      <w:pPr>
        <w:pStyle w:val="Corpsdetexte"/>
        <w:rPr>
          <w:i/>
        </w:rPr>
      </w:pPr>
    </w:p>
    <w:p w14:paraId="747777E6" w14:textId="77777777" w:rsidR="005A7BFE" w:rsidRDefault="005A7BFE">
      <w:pPr>
        <w:pStyle w:val="Corpsdetexte"/>
        <w:rPr>
          <w:i/>
        </w:rPr>
      </w:pPr>
    </w:p>
    <w:p w14:paraId="263FA7D2" w14:textId="77777777" w:rsidR="005A7BFE" w:rsidRDefault="005A7BFE">
      <w:pPr>
        <w:pStyle w:val="Corpsdetexte"/>
        <w:rPr>
          <w:i/>
        </w:rPr>
      </w:pPr>
    </w:p>
    <w:p w14:paraId="7315E11A" w14:textId="77777777" w:rsidR="005A7BFE" w:rsidRDefault="005A7BFE">
      <w:pPr>
        <w:pStyle w:val="Corpsdetexte"/>
        <w:rPr>
          <w:i/>
        </w:rPr>
      </w:pPr>
    </w:p>
    <w:p w14:paraId="29699D08" w14:textId="77777777" w:rsidR="005A7BFE" w:rsidRDefault="005A7BFE">
      <w:pPr>
        <w:pStyle w:val="Corpsdetexte"/>
        <w:rPr>
          <w:i/>
        </w:rPr>
      </w:pPr>
    </w:p>
    <w:p w14:paraId="53B9F5AD" w14:textId="77777777" w:rsidR="005A7BFE" w:rsidRDefault="005A7BFE">
      <w:pPr>
        <w:pStyle w:val="Corpsdetexte"/>
        <w:rPr>
          <w:i/>
        </w:rPr>
      </w:pPr>
    </w:p>
    <w:p w14:paraId="2012C96A" w14:textId="77777777" w:rsidR="005A7BFE" w:rsidRDefault="005A7BFE">
      <w:pPr>
        <w:pStyle w:val="Corpsdetexte"/>
        <w:spacing w:before="7"/>
        <w:rPr>
          <w:i/>
          <w:sz w:val="26"/>
        </w:rPr>
      </w:pPr>
    </w:p>
    <w:p w14:paraId="0BC599A3" w14:textId="77777777" w:rsidR="005A7BFE" w:rsidRDefault="004034D3">
      <w:pPr>
        <w:pStyle w:val="Corpsdetexte"/>
        <w:spacing w:before="98"/>
        <w:ind w:right="1154"/>
        <w:jc w:val="center"/>
      </w:pPr>
      <w:r>
        <w:rPr>
          <w:w w:val="99"/>
        </w:rPr>
        <w:t>8</w:t>
      </w:r>
    </w:p>
    <w:sectPr w:rsidR="005A7BFE">
      <w:pgSz w:w="11910" w:h="16840"/>
      <w:pgMar w:top="1580" w:right="180" w:bottom="280" w:left="16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Guillaume Boucher" w:date="2020-09-22T22:21:00Z" w:initials="GB">
    <w:p w14:paraId="403DCF00" w14:textId="1BBB8AE1" w:rsidR="000728AD" w:rsidRDefault="000728AD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 xml:space="preserve">Je ne suis pas certain d’avoir compris avec </w:t>
      </w:r>
      <w:r w:rsidRPr="0022444A">
        <w:rPr>
          <w:lang w:val="fr-CA"/>
        </w:rPr>
        <w:t>m</w:t>
      </w:r>
      <w:r>
        <w:rPr>
          <w:lang w:val="fr-CA"/>
        </w:rPr>
        <w:t>ax_age = TRUE/FALSE</w:t>
      </w:r>
    </w:p>
    <w:p w14:paraId="08D65E1B" w14:textId="77777777" w:rsidR="000728AD" w:rsidRDefault="000728AD">
      <w:pPr>
        <w:pStyle w:val="Commentaire"/>
        <w:rPr>
          <w:lang w:val="fr-CA"/>
        </w:rPr>
      </w:pPr>
    </w:p>
    <w:p w14:paraId="4F750E96" w14:textId="77777777" w:rsidR="000728AD" w:rsidRPr="000439C4" w:rsidRDefault="000728AD">
      <w:pPr>
        <w:pStyle w:val="Commentaire"/>
        <w:rPr>
          <w:lang w:val="en-CA"/>
        </w:rPr>
      </w:pPr>
      <w:r w:rsidRPr="000439C4">
        <w:rPr>
          <w:lang w:val="en-CA"/>
        </w:rPr>
        <w:t>grp_breaks = x, y, z</w:t>
      </w:r>
    </w:p>
    <w:p w14:paraId="453F52F2" w14:textId="77777777" w:rsidR="000728AD" w:rsidRPr="000439C4" w:rsidRDefault="000728AD">
      <w:pPr>
        <w:pStyle w:val="Commentaire"/>
        <w:rPr>
          <w:lang w:val="en-CA"/>
        </w:rPr>
      </w:pPr>
      <w:r w:rsidRPr="000439C4">
        <w:rPr>
          <w:lang w:val="en-CA"/>
        </w:rPr>
        <w:t>Si TRUE</w:t>
      </w:r>
    </w:p>
    <w:p w14:paraId="6D79244F" w14:textId="0E75DF99" w:rsidR="000728AD" w:rsidRPr="000439C4" w:rsidRDefault="000728AD">
      <w:pPr>
        <w:pStyle w:val="Commentaire"/>
        <w:rPr>
          <w:lang w:val="en-CA"/>
        </w:rPr>
      </w:pPr>
      <w:r w:rsidRPr="000439C4">
        <w:rPr>
          <w:lang w:val="en-CA"/>
        </w:rPr>
        <w:t xml:space="preserve">     [z, max(age)+1[</w:t>
      </w:r>
    </w:p>
    <w:p w14:paraId="38CC12D7" w14:textId="77777777" w:rsidR="000728AD" w:rsidRDefault="000728AD">
      <w:pPr>
        <w:pStyle w:val="Commentaire"/>
        <w:rPr>
          <w:lang w:val="fr-CA"/>
        </w:rPr>
      </w:pPr>
      <w:r>
        <w:rPr>
          <w:lang w:val="fr-CA"/>
        </w:rPr>
        <w:t>Si FALSE</w:t>
      </w:r>
    </w:p>
    <w:p w14:paraId="1501E46D" w14:textId="2703EFC5" w:rsidR="000728AD" w:rsidRPr="0022444A" w:rsidRDefault="000728AD">
      <w:pPr>
        <w:pStyle w:val="Commentaire"/>
        <w:rPr>
          <w:lang w:val="fr-CA"/>
        </w:rPr>
      </w:pPr>
      <w:r>
        <w:rPr>
          <w:lang w:val="fr-CA"/>
        </w:rPr>
        <w:t xml:space="preserve">     [y, z[</w:t>
      </w:r>
    </w:p>
  </w:comment>
  <w:comment w:id="10" w:author="Bernard Candas" w:date="2020-09-23T14:12:00Z" w:initials="BC">
    <w:p w14:paraId="02898612" w14:textId="5920354D" w:rsidR="000728AD" w:rsidRPr="00CD5896" w:rsidRDefault="000728AD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CD5896">
        <w:rPr>
          <w:lang w:val="fr-CA"/>
        </w:rPr>
        <w:t>ta correction est bonne, c</w:t>
      </w:r>
      <w:r>
        <w:rPr>
          <w:lang w:val="fr-CA"/>
        </w:rPr>
        <w:t>’est moi qui avait mal compris</w:t>
      </w:r>
    </w:p>
  </w:comment>
  <w:comment w:id="13" w:author="Bernard Candas" w:date="2020-09-23T14:25:00Z" w:initials="BC">
    <w:p w14:paraId="03BADF37" w14:textId="77777777" w:rsidR="000728AD" w:rsidRPr="00FE7AAC" w:rsidRDefault="000728AD">
      <w:pPr>
        <w:pStyle w:val="Commentaire"/>
        <w:rPr>
          <w:lang w:val="fr-CA"/>
        </w:rPr>
      </w:pPr>
      <w:r>
        <w:rPr>
          <w:rStyle w:val="Marquedecommentaire"/>
        </w:rPr>
        <w:annotationRef/>
      </w:r>
    </w:p>
    <w:p w14:paraId="09C71FD2" w14:textId="4851E70F" w:rsidR="000728AD" w:rsidRPr="00E24F9D" w:rsidRDefault="000728AD">
      <w:pPr>
        <w:pStyle w:val="Commentaire"/>
        <w:rPr>
          <w:lang w:val="fr-CA"/>
        </w:rPr>
      </w:pPr>
      <w:r w:rsidRPr="00E24F9D">
        <w:rPr>
          <w:lang w:val="fr-CA"/>
        </w:rPr>
        <w:t>Même par id par d</w:t>
      </w:r>
      <w:r>
        <w:rPr>
          <w:lang w:val="fr-CA"/>
        </w:rPr>
        <w:t>éfaut?</w:t>
      </w:r>
    </w:p>
  </w:comment>
  <w:comment w:id="14" w:author="Bernard Candas" w:date="2020-09-23T14:28:00Z" w:initials="BC">
    <w:p w14:paraId="70122A11" w14:textId="15BFF12E" w:rsidR="000728AD" w:rsidRPr="00FE7AAC" w:rsidRDefault="000728AD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FE7AAC">
        <w:rPr>
          <w:lang w:val="fr-CA"/>
        </w:rPr>
        <w:t>or numeric?</w:t>
      </w:r>
    </w:p>
  </w:comment>
  <w:comment w:id="18" w:author="Bernard Candas" w:date="2020-09-25T11:17:00Z" w:initials="BC">
    <w:p w14:paraId="4B625C8F" w14:textId="77777777" w:rsidR="000728AD" w:rsidRPr="000728AD" w:rsidRDefault="000728AD">
      <w:pPr>
        <w:pStyle w:val="Commentaire"/>
        <w:rPr>
          <w:lang w:val="fr-CA"/>
        </w:rPr>
      </w:pPr>
      <w:r>
        <w:rPr>
          <w:rStyle w:val="Marquedecommentaire"/>
        </w:rPr>
        <w:annotationRef/>
      </w:r>
    </w:p>
    <w:p w14:paraId="43268B77" w14:textId="4FBBA8B9" w:rsidR="000728AD" w:rsidRPr="000728AD" w:rsidRDefault="000728AD">
      <w:pPr>
        <w:pStyle w:val="Commentaire"/>
        <w:rPr>
          <w:lang w:val="fr-CA"/>
        </w:rPr>
      </w:pPr>
      <w:r w:rsidRPr="000728AD">
        <w:rPr>
          <w:lang w:val="fr-CA"/>
        </w:rPr>
        <w:t>Je te laisse modifier c</w:t>
      </w:r>
      <w:r>
        <w:rPr>
          <w:lang w:val="fr-CA"/>
        </w:rPr>
        <w:t>ela… </w:t>
      </w:r>
      <w:r w:rsidRPr="000728AD">
        <w:rPr>
          <w:rFonts w:ascii="Segoe UI Emoji" w:eastAsia="Segoe UI Emoji" w:hAnsi="Segoe UI Emoji" w:cs="Segoe UI Emoji"/>
          <w:lang w:val="fr-CA"/>
        </w:rPr>
        <w:t>☹</w:t>
      </w:r>
    </w:p>
  </w:comment>
  <w:comment w:id="20" w:author="Guillaume Boucher" w:date="2020-09-25T13:59:00Z" w:initials="GB">
    <w:p w14:paraId="0E154157" w14:textId="6B1E6E78" w:rsidR="006274D7" w:rsidRDefault="006274D7">
      <w:pPr>
        <w:pStyle w:val="Commentaire"/>
      </w:pPr>
      <w:r>
        <w:rPr>
          <w:rStyle w:val="Marquedecommentaire"/>
        </w:rPr>
        <w:annotationRef/>
      </w:r>
      <w:r>
        <w:t>Beaucoup trop long</w:t>
      </w:r>
    </w:p>
  </w:comment>
  <w:comment w:id="24" w:author="Bernard Candas" w:date="2020-09-24T11:06:00Z" w:initials="BC">
    <w:p w14:paraId="25071BE6" w14:textId="77777777" w:rsidR="000728AD" w:rsidRPr="00FE7AAC" w:rsidRDefault="000728AD">
      <w:pPr>
        <w:pStyle w:val="Commentaire"/>
        <w:rPr>
          <w:lang w:val="fr-CA"/>
        </w:rPr>
      </w:pPr>
      <w:r>
        <w:rPr>
          <w:rStyle w:val="Marquedecommentaire"/>
        </w:rPr>
        <w:annotationRef/>
      </w:r>
    </w:p>
    <w:p w14:paraId="5DD6408C" w14:textId="3D355394" w:rsidR="000728AD" w:rsidRPr="00590C6E" w:rsidRDefault="000728AD">
      <w:pPr>
        <w:pStyle w:val="Commentaire"/>
        <w:rPr>
          <w:lang w:val="fr-CA"/>
        </w:rPr>
      </w:pPr>
      <w:r w:rsidRPr="00590C6E">
        <w:rPr>
          <w:lang w:val="fr-CA"/>
        </w:rPr>
        <w:t>Tu ne dis pas c</w:t>
      </w:r>
      <w:r>
        <w:rPr>
          <w:lang w:val="fr-CA"/>
        </w:rPr>
        <w:t>e que l’on fait de cette table dans cette fonction ?</w:t>
      </w:r>
    </w:p>
  </w:comment>
  <w:comment w:id="25" w:author="Bernard Candas" w:date="2020-09-25T13:47:00Z" w:initials="BC">
    <w:p w14:paraId="07E7AA35" w14:textId="13067CFF" w:rsidR="00E02B72" w:rsidRPr="002B555E" w:rsidRDefault="00E02B72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2B555E">
        <w:rPr>
          <w:lang w:val="fr-CA"/>
        </w:rPr>
        <w:t>À compléter</w:t>
      </w:r>
    </w:p>
  </w:comment>
  <w:comment w:id="28" w:author="Guillaume Boucher" w:date="2020-09-25T14:38:00Z" w:initials="GB">
    <w:p w14:paraId="344D2E6E" w14:textId="46A277F9" w:rsidR="00A6072F" w:rsidRPr="00A6072F" w:rsidRDefault="00A6072F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="008D2C2E">
        <w:rPr>
          <w:lang w:val="fr-CA"/>
        </w:rPr>
        <w:t>C’est pas si long et on s’assure que c’est correct!</w:t>
      </w:r>
    </w:p>
  </w:comment>
  <w:comment w:id="34" w:author="Guillaume Boucher" w:date="2020-09-23T08:30:00Z" w:initials="GB">
    <w:p w14:paraId="239150A6" w14:textId="26DBFB1C" w:rsidR="000728AD" w:rsidRPr="00627BF8" w:rsidRDefault="000728AD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627BF8">
        <w:rPr>
          <w:lang w:val="fr-CA"/>
        </w:rPr>
        <w:t>Confirmer nom des colonnes pour l</w:t>
      </w:r>
      <w:r>
        <w:rPr>
          <w:lang w:val="fr-CA"/>
        </w:rPr>
        <w:t>es indicateurs.</w:t>
      </w:r>
    </w:p>
  </w:comment>
  <w:comment w:id="33" w:author="Bernard Candas" w:date="2020-09-25T11:33:00Z" w:initials="BC">
    <w:p w14:paraId="00FB538E" w14:textId="77777777" w:rsidR="00562073" w:rsidRPr="00E02B72" w:rsidRDefault="00562073">
      <w:pPr>
        <w:pStyle w:val="Commentaire"/>
        <w:rPr>
          <w:lang w:val="fr-CA"/>
        </w:rPr>
      </w:pPr>
      <w:r>
        <w:rPr>
          <w:rStyle w:val="Marquedecommentaire"/>
        </w:rPr>
        <w:annotationRef/>
      </w:r>
    </w:p>
    <w:p w14:paraId="4F61DD41" w14:textId="42E3CF7D" w:rsidR="00562073" w:rsidRPr="00562073" w:rsidRDefault="00562073">
      <w:pPr>
        <w:pStyle w:val="Commentaire"/>
        <w:rPr>
          <w:lang w:val="fr-CA"/>
        </w:rPr>
      </w:pPr>
      <w:r w:rsidRPr="00562073">
        <w:rPr>
          <w:lang w:val="fr-CA"/>
        </w:rPr>
        <w:t>Est-ce que cela v</w:t>
      </w:r>
      <w:r>
        <w:rPr>
          <w:lang w:val="fr-CA"/>
        </w:rPr>
        <w:t>a être des noms de colonnes imposés ou bien est-ce que tu reprends les noms initiaux?</w:t>
      </w:r>
    </w:p>
  </w:comment>
  <w:comment w:id="36" w:author="Bernard Candas" w:date="2020-09-25T10:54:00Z" w:initials="BC">
    <w:p w14:paraId="02620B10" w14:textId="77777777" w:rsidR="000728AD" w:rsidRPr="00562073" w:rsidRDefault="000728AD">
      <w:pPr>
        <w:pStyle w:val="Commentaire"/>
        <w:rPr>
          <w:lang w:val="fr-CA"/>
        </w:rPr>
      </w:pPr>
      <w:r>
        <w:rPr>
          <w:rStyle w:val="Marquedecommentaire"/>
        </w:rPr>
        <w:annotationRef/>
      </w:r>
    </w:p>
    <w:p w14:paraId="13623FB4" w14:textId="33F9D1D7" w:rsidR="000728AD" w:rsidRPr="00CC01DE" w:rsidRDefault="000728AD">
      <w:pPr>
        <w:pStyle w:val="Commentaire"/>
        <w:rPr>
          <w:lang w:val="fr-CA"/>
        </w:rPr>
      </w:pPr>
      <w:r w:rsidRPr="00CC01DE">
        <w:rPr>
          <w:lang w:val="fr-CA"/>
        </w:rPr>
        <w:t>Je te laisse revoir ça s</w:t>
      </w:r>
      <w:r>
        <w:rPr>
          <w:lang w:val="fr-CA"/>
        </w:rPr>
        <w:t>i tu es d’accord avec la proposition ci-dessus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01E46D" w15:done="0"/>
  <w15:commentEx w15:paraId="02898612" w15:paraIdParent="1501E46D" w15:done="0"/>
  <w15:commentEx w15:paraId="09C71FD2" w15:done="0"/>
  <w15:commentEx w15:paraId="70122A11" w15:done="0"/>
  <w15:commentEx w15:paraId="43268B77" w15:done="1"/>
  <w15:commentEx w15:paraId="0E154157" w15:done="0"/>
  <w15:commentEx w15:paraId="5DD6408C" w15:done="1"/>
  <w15:commentEx w15:paraId="07E7AA35" w15:done="1"/>
  <w15:commentEx w15:paraId="344D2E6E" w15:done="0"/>
  <w15:commentEx w15:paraId="239150A6" w15:done="0"/>
  <w15:commentEx w15:paraId="4F61DD41" w15:done="0"/>
  <w15:commentEx w15:paraId="13623F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4F760" w16cex:dateUtc="2020-09-23T02:21:00Z"/>
  <w16cex:commentExtensible w16cex:durableId="2315D665" w16cex:dateUtc="2020-09-23T18:12:00Z"/>
  <w16cex:commentExtensible w16cex:durableId="2315D94F" w16cex:dateUtc="2020-09-23T18:25:00Z"/>
  <w16cex:commentExtensible w16cex:durableId="2315DA13" w16cex:dateUtc="2020-09-23T18:28:00Z"/>
  <w16cex:commentExtensible w16cex:durableId="23185048" w16cex:dateUtc="2020-09-25T15:17:00Z"/>
  <w16cex:commentExtensible w16cex:durableId="23187630" w16cex:dateUtc="2020-09-25T17:59:00Z"/>
  <w16cex:commentExtensible w16cex:durableId="2316FC28" w16cex:dateUtc="2020-09-24T15:06:00Z"/>
  <w16cex:commentExtensible w16cex:durableId="23187371" w16cex:dateUtc="2020-09-25T17:47:00Z"/>
  <w16cex:commentExtensible w16cex:durableId="23187F71" w16cex:dateUtc="2020-09-25T18:38:00Z"/>
  <w16cex:commentExtensible w16cex:durableId="23158638" w16cex:dateUtc="2020-09-23T12:30:00Z"/>
  <w16cex:commentExtensible w16cex:durableId="23185407" w16cex:dateUtc="2020-09-25T15:33:00Z"/>
  <w16cex:commentExtensible w16cex:durableId="23184AEC" w16cex:dateUtc="2020-09-25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01E46D" w16cid:durableId="2314F760"/>
  <w16cid:commentId w16cid:paraId="02898612" w16cid:durableId="2315D665"/>
  <w16cid:commentId w16cid:paraId="09C71FD2" w16cid:durableId="2315D94F"/>
  <w16cid:commentId w16cid:paraId="70122A11" w16cid:durableId="2315DA13"/>
  <w16cid:commentId w16cid:paraId="43268B77" w16cid:durableId="23185048"/>
  <w16cid:commentId w16cid:paraId="0E154157" w16cid:durableId="23187630"/>
  <w16cid:commentId w16cid:paraId="5DD6408C" w16cid:durableId="2316FC28"/>
  <w16cid:commentId w16cid:paraId="07E7AA35" w16cid:durableId="23187371"/>
  <w16cid:commentId w16cid:paraId="344D2E6E" w16cid:durableId="23187F71"/>
  <w16cid:commentId w16cid:paraId="239150A6" w16cid:durableId="23158638"/>
  <w16cid:commentId w16cid:paraId="4F61DD41" w16cid:durableId="23185407"/>
  <w16cid:commentId w16cid:paraId="13623FB4" w16cid:durableId="23184A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5B30"/>
    <w:multiLevelType w:val="hybridMultilevel"/>
    <w:tmpl w:val="1E424052"/>
    <w:lvl w:ilvl="0" w:tplc="16EE0866">
      <w:numFmt w:val="bullet"/>
      <w:lvlText w:val="•"/>
      <w:lvlJc w:val="left"/>
      <w:pPr>
        <w:ind w:left="2599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F60B3AC">
      <w:numFmt w:val="bullet"/>
      <w:lvlText w:val="•"/>
      <w:lvlJc w:val="left"/>
      <w:pPr>
        <w:ind w:left="3344" w:hanging="170"/>
      </w:pPr>
      <w:rPr>
        <w:rFonts w:hint="default"/>
        <w:lang w:val="en-US" w:eastAsia="en-US" w:bidi="ar-SA"/>
      </w:rPr>
    </w:lvl>
    <w:lvl w:ilvl="2" w:tplc="76DEA352">
      <w:numFmt w:val="bullet"/>
      <w:lvlText w:val="•"/>
      <w:lvlJc w:val="left"/>
      <w:pPr>
        <w:ind w:left="4089" w:hanging="170"/>
      </w:pPr>
      <w:rPr>
        <w:rFonts w:hint="default"/>
        <w:lang w:val="en-US" w:eastAsia="en-US" w:bidi="ar-SA"/>
      </w:rPr>
    </w:lvl>
    <w:lvl w:ilvl="3" w:tplc="0568ADDA">
      <w:numFmt w:val="bullet"/>
      <w:lvlText w:val="•"/>
      <w:lvlJc w:val="left"/>
      <w:pPr>
        <w:ind w:left="4833" w:hanging="170"/>
      </w:pPr>
      <w:rPr>
        <w:rFonts w:hint="default"/>
        <w:lang w:val="en-US" w:eastAsia="en-US" w:bidi="ar-SA"/>
      </w:rPr>
    </w:lvl>
    <w:lvl w:ilvl="4" w:tplc="35487998">
      <w:numFmt w:val="bullet"/>
      <w:lvlText w:val="•"/>
      <w:lvlJc w:val="left"/>
      <w:pPr>
        <w:ind w:left="5578" w:hanging="170"/>
      </w:pPr>
      <w:rPr>
        <w:rFonts w:hint="default"/>
        <w:lang w:val="en-US" w:eastAsia="en-US" w:bidi="ar-SA"/>
      </w:rPr>
    </w:lvl>
    <w:lvl w:ilvl="5" w:tplc="4DC60390">
      <w:numFmt w:val="bullet"/>
      <w:lvlText w:val="•"/>
      <w:lvlJc w:val="left"/>
      <w:pPr>
        <w:ind w:left="6322" w:hanging="170"/>
      </w:pPr>
      <w:rPr>
        <w:rFonts w:hint="default"/>
        <w:lang w:val="en-US" w:eastAsia="en-US" w:bidi="ar-SA"/>
      </w:rPr>
    </w:lvl>
    <w:lvl w:ilvl="6" w:tplc="03EE0A90">
      <w:numFmt w:val="bullet"/>
      <w:lvlText w:val="•"/>
      <w:lvlJc w:val="left"/>
      <w:pPr>
        <w:ind w:left="7067" w:hanging="170"/>
      </w:pPr>
      <w:rPr>
        <w:rFonts w:hint="default"/>
        <w:lang w:val="en-US" w:eastAsia="en-US" w:bidi="ar-SA"/>
      </w:rPr>
    </w:lvl>
    <w:lvl w:ilvl="7" w:tplc="A508C7F8">
      <w:numFmt w:val="bullet"/>
      <w:lvlText w:val="•"/>
      <w:lvlJc w:val="left"/>
      <w:pPr>
        <w:ind w:left="7811" w:hanging="170"/>
      </w:pPr>
      <w:rPr>
        <w:rFonts w:hint="default"/>
        <w:lang w:val="en-US" w:eastAsia="en-US" w:bidi="ar-SA"/>
      </w:rPr>
    </w:lvl>
    <w:lvl w:ilvl="8" w:tplc="FB78BDA8">
      <w:numFmt w:val="bullet"/>
      <w:lvlText w:val="•"/>
      <w:lvlJc w:val="left"/>
      <w:pPr>
        <w:ind w:left="8556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461C744D"/>
    <w:multiLevelType w:val="hybridMultilevel"/>
    <w:tmpl w:val="9F3A1948"/>
    <w:lvl w:ilvl="0" w:tplc="63E6F50E">
      <w:numFmt w:val="bullet"/>
      <w:lvlText w:val="•"/>
      <w:lvlJc w:val="left"/>
      <w:pPr>
        <w:ind w:left="112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2B8A818">
      <w:numFmt w:val="bullet"/>
      <w:lvlText w:val="•"/>
      <w:lvlJc w:val="left"/>
      <w:pPr>
        <w:ind w:left="2599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400C7EA0">
      <w:numFmt w:val="bullet"/>
      <w:lvlText w:val="•"/>
      <w:lvlJc w:val="left"/>
      <w:pPr>
        <w:ind w:left="3427" w:hanging="170"/>
      </w:pPr>
      <w:rPr>
        <w:rFonts w:hint="default"/>
        <w:lang w:val="en-US" w:eastAsia="en-US" w:bidi="ar-SA"/>
      </w:rPr>
    </w:lvl>
    <w:lvl w:ilvl="3" w:tplc="65BA10AC">
      <w:numFmt w:val="bullet"/>
      <w:lvlText w:val="•"/>
      <w:lvlJc w:val="left"/>
      <w:pPr>
        <w:ind w:left="4254" w:hanging="170"/>
      </w:pPr>
      <w:rPr>
        <w:rFonts w:hint="default"/>
        <w:lang w:val="en-US" w:eastAsia="en-US" w:bidi="ar-SA"/>
      </w:rPr>
    </w:lvl>
    <w:lvl w:ilvl="4" w:tplc="1302AEF2">
      <w:numFmt w:val="bullet"/>
      <w:lvlText w:val="•"/>
      <w:lvlJc w:val="left"/>
      <w:pPr>
        <w:ind w:left="5081" w:hanging="170"/>
      </w:pPr>
      <w:rPr>
        <w:rFonts w:hint="default"/>
        <w:lang w:val="en-US" w:eastAsia="en-US" w:bidi="ar-SA"/>
      </w:rPr>
    </w:lvl>
    <w:lvl w:ilvl="5" w:tplc="016E1AA2">
      <w:numFmt w:val="bullet"/>
      <w:lvlText w:val="•"/>
      <w:lvlJc w:val="left"/>
      <w:pPr>
        <w:ind w:left="5909" w:hanging="170"/>
      </w:pPr>
      <w:rPr>
        <w:rFonts w:hint="default"/>
        <w:lang w:val="en-US" w:eastAsia="en-US" w:bidi="ar-SA"/>
      </w:rPr>
    </w:lvl>
    <w:lvl w:ilvl="6" w:tplc="1F508F2A">
      <w:numFmt w:val="bullet"/>
      <w:lvlText w:val="•"/>
      <w:lvlJc w:val="left"/>
      <w:pPr>
        <w:ind w:left="6736" w:hanging="170"/>
      </w:pPr>
      <w:rPr>
        <w:rFonts w:hint="default"/>
        <w:lang w:val="en-US" w:eastAsia="en-US" w:bidi="ar-SA"/>
      </w:rPr>
    </w:lvl>
    <w:lvl w:ilvl="7" w:tplc="B272496A">
      <w:numFmt w:val="bullet"/>
      <w:lvlText w:val="•"/>
      <w:lvlJc w:val="left"/>
      <w:pPr>
        <w:ind w:left="7563" w:hanging="170"/>
      </w:pPr>
      <w:rPr>
        <w:rFonts w:hint="default"/>
        <w:lang w:val="en-US" w:eastAsia="en-US" w:bidi="ar-SA"/>
      </w:rPr>
    </w:lvl>
    <w:lvl w:ilvl="8" w:tplc="D1A05EBE">
      <w:numFmt w:val="bullet"/>
      <w:lvlText w:val="•"/>
      <w:lvlJc w:val="left"/>
      <w:pPr>
        <w:ind w:left="839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C4A6DA1"/>
    <w:multiLevelType w:val="hybridMultilevel"/>
    <w:tmpl w:val="27AC6024"/>
    <w:lvl w:ilvl="0" w:tplc="B9880484">
      <w:numFmt w:val="bullet"/>
      <w:lvlText w:val="-"/>
      <w:lvlJc w:val="left"/>
      <w:pPr>
        <w:ind w:left="2342" w:hanging="117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B022A2A2">
      <w:numFmt w:val="bullet"/>
      <w:lvlText w:val="•"/>
      <w:lvlJc w:val="left"/>
      <w:pPr>
        <w:ind w:left="2599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A1C8FEB6">
      <w:numFmt w:val="bullet"/>
      <w:lvlText w:val="•"/>
      <w:lvlJc w:val="left"/>
      <w:pPr>
        <w:ind w:left="3427" w:hanging="170"/>
      </w:pPr>
      <w:rPr>
        <w:rFonts w:hint="default"/>
        <w:lang w:val="en-US" w:eastAsia="en-US" w:bidi="ar-SA"/>
      </w:rPr>
    </w:lvl>
    <w:lvl w:ilvl="3" w:tplc="5504026E">
      <w:numFmt w:val="bullet"/>
      <w:lvlText w:val="•"/>
      <w:lvlJc w:val="left"/>
      <w:pPr>
        <w:ind w:left="4254" w:hanging="170"/>
      </w:pPr>
      <w:rPr>
        <w:rFonts w:hint="default"/>
        <w:lang w:val="en-US" w:eastAsia="en-US" w:bidi="ar-SA"/>
      </w:rPr>
    </w:lvl>
    <w:lvl w:ilvl="4" w:tplc="AAEA4408">
      <w:numFmt w:val="bullet"/>
      <w:lvlText w:val="•"/>
      <w:lvlJc w:val="left"/>
      <w:pPr>
        <w:ind w:left="5081" w:hanging="170"/>
      </w:pPr>
      <w:rPr>
        <w:rFonts w:hint="default"/>
        <w:lang w:val="en-US" w:eastAsia="en-US" w:bidi="ar-SA"/>
      </w:rPr>
    </w:lvl>
    <w:lvl w:ilvl="5" w:tplc="327E65C0">
      <w:numFmt w:val="bullet"/>
      <w:lvlText w:val="•"/>
      <w:lvlJc w:val="left"/>
      <w:pPr>
        <w:ind w:left="5909" w:hanging="170"/>
      </w:pPr>
      <w:rPr>
        <w:rFonts w:hint="default"/>
        <w:lang w:val="en-US" w:eastAsia="en-US" w:bidi="ar-SA"/>
      </w:rPr>
    </w:lvl>
    <w:lvl w:ilvl="6" w:tplc="D8782EE2">
      <w:numFmt w:val="bullet"/>
      <w:lvlText w:val="•"/>
      <w:lvlJc w:val="left"/>
      <w:pPr>
        <w:ind w:left="6736" w:hanging="170"/>
      </w:pPr>
      <w:rPr>
        <w:rFonts w:hint="default"/>
        <w:lang w:val="en-US" w:eastAsia="en-US" w:bidi="ar-SA"/>
      </w:rPr>
    </w:lvl>
    <w:lvl w:ilvl="7" w:tplc="E7B83E82">
      <w:numFmt w:val="bullet"/>
      <w:lvlText w:val="•"/>
      <w:lvlJc w:val="left"/>
      <w:pPr>
        <w:ind w:left="7563" w:hanging="170"/>
      </w:pPr>
      <w:rPr>
        <w:rFonts w:hint="default"/>
        <w:lang w:val="en-US" w:eastAsia="en-US" w:bidi="ar-SA"/>
      </w:rPr>
    </w:lvl>
    <w:lvl w:ilvl="8" w:tplc="9244DF40">
      <w:numFmt w:val="bullet"/>
      <w:lvlText w:val="•"/>
      <w:lvlJc w:val="left"/>
      <w:pPr>
        <w:ind w:left="8390" w:hanging="1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uillaume Boucher">
    <w15:presenceInfo w15:providerId="None" w15:userId="Guillaume Boucher"/>
  </w15:person>
  <w15:person w15:author="Bernard Candas">
    <w15:presenceInfo w15:providerId="AD" w15:userId="S::bernard.candas@inesss.qc.ca::bac3d517-69eb-44b4-a2cb-040bb20076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FE"/>
    <w:rsid w:val="00043485"/>
    <w:rsid w:val="000439C4"/>
    <w:rsid w:val="000728AD"/>
    <w:rsid w:val="00115677"/>
    <w:rsid w:val="00136007"/>
    <w:rsid w:val="001D32F7"/>
    <w:rsid w:val="001D5227"/>
    <w:rsid w:val="0022444A"/>
    <w:rsid w:val="00240408"/>
    <w:rsid w:val="00250758"/>
    <w:rsid w:val="002A0B66"/>
    <w:rsid w:val="002B555E"/>
    <w:rsid w:val="002D0860"/>
    <w:rsid w:val="00363443"/>
    <w:rsid w:val="0039093A"/>
    <w:rsid w:val="004034D3"/>
    <w:rsid w:val="00451718"/>
    <w:rsid w:val="00456889"/>
    <w:rsid w:val="00562073"/>
    <w:rsid w:val="00566D69"/>
    <w:rsid w:val="00590C6E"/>
    <w:rsid w:val="005A7BFE"/>
    <w:rsid w:val="005B6DF4"/>
    <w:rsid w:val="00603E63"/>
    <w:rsid w:val="00617ACE"/>
    <w:rsid w:val="006274D7"/>
    <w:rsid w:val="00627BF8"/>
    <w:rsid w:val="00634A37"/>
    <w:rsid w:val="0073212F"/>
    <w:rsid w:val="007907B8"/>
    <w:rsid w:val="007A2D56"/>
    <w:rsid w:val="007D5F28"/>
    <w:rsid w:val="008326E7"/>
    <w:rsid w:val="008D2C2E"/>
    <w:rsid w:val="008E5D3E"/>
    <w:rsid w:val="009C3850"/>
    <w:rsid w:val="00A0220C"/>
    <w:rsid w:val="00A6072F"/>
    <w:rsid w:val="00A6265A"/>
    <w:rsid w:val="00AB0C85"/>
    <w:rsid w:val="00B058C2"/>
    <w:rsid w:val="00B359B2"/>
    <w:rsid w:val="00B506FF"/>
    <w:rsid w:val="00B61DCA"/>
    <w:rsid w:val="00B85FA1"/>
    <w:rsid w:val="00B87522"/>
    <w:rsid w:val="00BA3B80"/>
    <w:rsid w:val="00BE4457"/>
    <w:rsid w:val="00BE6356"/>
    <w:rsid w:val="00C65A84"/>
    <w:rsid w:val="00C72AA4"/>
    <w:rsid w:val="00C75561"/>
    <w:rsid w:val="00C96ACA"/>
    <w:rsid w:val="00CA00EE"/>
    <w:rsid w:val="00CC01DE"/>
    <w:rsid w:val="00CD5896"/>
    <w:rsid w:val="00D60BCE"/>
    <w:rsid w:val="00D60C6C"/>
    <w:rsid w:val="00D83625"/>
    <w:rsid w:val="00DA17FB"/>
    <w:rsid w:val="00E02B72"/>
    <w:rsid w:val="00E24DFB"/>
    <w:rsid w:val="00E24F9D"/>
    <w:rsid w:val="00EC0F0F"/>
    <w:rsid w:val="00F1001F"/>
    <w:rsid w:val="00F941DC"/>
    <w:rsid w:val="00FE7AAC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DE01"/>
  <w15:docId w15:val="{83CD314A-56E2-47AB-8B07-06E57E57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119"/>
      <w:ind w:left="326"/>
      <w:outlineLvl w:val="0"/>
    </w:pPr>
    <w:rPr>
      <w:b/>
      <w:bCs/>
      <w:sz w:val="49"/>
      <w:szCs w:val="49"/>
    </w:rPr>
  </w:style>
  <w:style w:type="paragraph" w:styleId="Titre2">
    <w:name w:val="heading 2"/>
    <w:basedOn w:val="Normal"/>
    <w:uiPriority w:val="9"/>
    <w:unhideWhenUsed/>
    <w:qFormat/>
    <w:pPr>
      <w:ind w:left="326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09"/>
      <w:ind w:left="326"/>
    </w:pPr>
    <w:rPr>
      <w:b/>
      <w:bCs/>
      <w:sz w:val="20"/>
      <w:szCs w:val="20"/>
    </w:rPr>
  </w:style>
  <w:style w:type="paragraph" w:styleId="TM2">
    <w:name w:val="toc 2"/>
    <w:basedOn w:val="Normal"/>
    <w:uiPriority w:val="1"/>
    <w:qFormat/>
    <w:pPr>
      <w:spacing w:before="9"/>
      <w:ind w:left="1084"/>
    </w:pPr>
    <w:rPr>
      <w:sz w:val="20"/>
      <w:szCs w:val="20"/>
    </w:r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25"/>
      <w:ind w:left="2599" w:hanging="171"/>
    </w:pPr>
  </w:style>
  <w:style w:type="paragraph" w:customStyle="1" w:styleId="TableParagraph">
    <w:name w:val="Table Paragraph"/>
    <w:basedOn w:val="Normal"/>
    <w:uiPriority w:val="1"/>
    <w:qFormat/>
  </w:style>
  <w:style w:type="character" w:styleId="Marquedecommentaire">
    <w:name w:val="annotation reference"/>
    <w:basedOn w:val="Policepardfaut"/>
    <w:uiPriority w:val="99"/>
    <w:semiHidden/>
    <w:unhideWhenUsed/>
    <w:rsid w:val="005B6DF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6DF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6DF4"/>
    <w:rPr>
      <w:rFonts w:ascii="Times New Roman" w:eastAsia="Times New Roman" w:hAnsi="Times New Roman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6DF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6D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6D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6DF4"/>
    <w:rPr>
      <w:rFonts w:ascii="Segoe UI" w:eastAsia="Times New Roman" w:hAnsi="Segoe UI" w:cs="Segoe UI"/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115677"/>
    <w:rPr>
      <w:rFonts w:ascii="Times New Roman" w:eastAsia="Times New Roman" w:hAnsi="Times New Roman" w:cs="Times New Roman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4034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34D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fr-CA" w:eastAsia="fr-CA"/>
    </w:rPr>
  </w:style>
  <w:style w:type="character" w:styleId="CodeHTML">
    <w:name w:val="HTML Code"/>
    <w:basedOn w:val="Policepardfaut"/>
    <w:uiPriority w:val="99"/>
    <w:semiHidden/>
    <w:unhideWhenUsed/>
    <w:rsid w:val="004034D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34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34D3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l-e">
    <w:name w:val="pl-e"/>
    <w:basedOn w:val="Policepardfaut"/>
    <w:rsid w:val="004034D3"/>
  </w:style>
  <w:style w:type="character" w:customStyle="1" w:styleId="pl-k">
    <w:name w:val="pl-k"/>
    <w:basedOn w:val="Policepardfaut"/>
    <w:rsid w:val="004034D3"/>
  </w:style>
  <w:style w:type="character" w:customStyle="1" w:styleId="pl-s">
    <w:name w:val="pl-s"/>
    <w:basedOn w:val="Policepardfaut"/>
    <w:rsid w:val="004034D3"/>
  </w:style>
  <w:style w:type="character" w:customStyle="1" w:styleId="pl-pds">
    <w:name w:val="pl-pds"/>
    <w:basedOn w:val="Policepardfaut"/>
    <w:rsid w:val="004034D3"/>
  </w:style>
  <w:style w:type="character" w:customStyle="1" w:styleId="pl-v">
    <w:name w:val="pl-v"/>
    <w:basedOn w:val="Policepardfaut"/>
    <w:rsid w:val="004034D3"/>
  </w:style>
  <w:style w:type="character" w:customStyle="1" w:styleId="pl-c1">
    <w:name w:val="pl-c1"/>
    <w:basedOn w:val="Policepardfaut"/>
    <w:rsid w:val="004034D3"/>
  </w:style>
  <w:style w:type="table" w:styleId="Grilledutableau">
    <w:name w:val="Table Grid"/>
    <w:basedOn w:val="TableauNormal"/>
    <w:uiPriority w:val="39"/>
    <w:rsid w:val="00403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7631">
          <w:marLeft w:val="-15"/>
          <w:marRight w:val="-15"/>
          <w:marTop w:val="0"/>
          <w:marBottom w:val="0"/>
          <w:divBdr>
            <w:top w:val="single" w:sz="6" w:space="12" w:color="E1E4E8"/>
            <w:left w:val="single" w:sz="6" w:space="12" w:color="E1E4E8"/>
            <w:bottom w:val="none" w:sz="0" w:space="0" w:color="auto"/>
            <w:right w:val="single" w:sz="6" w:space="12" w:color="E1E4E8"/>
          </w:divBdr>
        </w:div>
        <w:div w:id="17171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  <w:divsChild>
            <w:div w:id="17927472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github.com/guiboucher/healt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2587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Guillaume</dc:creator>
  <cp:lastModifiedBy>Guillaume Boucher</cp:lastModifiedBy>
  <cp:revision>5</cp:revision>
  <cp:lastPrinted>2020-09-24T14:23:00Z</cp:lastPrinted>
  <dcterms:created xsi:type="dcterms:W3CDTF">2020-09-25T17:57:00Z</dcterms:created>
  <dcterms:modified xsi:type="dcterms:W3CDTF">2020-09-25T18:39:00Z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2020-09-23T00:00:00Z</vt:filetime>
  </property>
</Properties>
</file>